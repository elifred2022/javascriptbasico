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¿Qué es JavaScript?</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JavaScript es un lenguaje de programación dinámico que tiene la capacidad de ser utilizado en muchos dispositivos diferentes. Puede usarse en ordenadores personales, servidores web y teléfonos inteligentes. Es un lenguaje interpretado, orientado a objetos, débilmente tipado y dinámico.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 xml:space="preserve">JavaScript se emplea comúnmente para el desarrollo web front-end y más recientemente para algunos desarrollos back-end a través de frameworks como Node.Js. </w:t>
      </w:r>
      <w:proofErr w:type="gramStart"/>
      <w:r w:rsidRPr="00C142D1">
        <w:rPr>
          <w:rFonts w:ascii="Arial" w:eastAsia="Times New Roman" w:hAnsi="Arial" w:cs="Arial"/>
          <w:color w:val="BECDE3"/>
          <w:sz w:val="24"/>
          <w:szCs w:val="24"/>
          <w:lang w:eastAsia="es-AR"/>
        </w:rPr>
        <w:t>o</w:t>
      </w:r>
      <w:proofErr w:type="gramEnd"/>
      <w:r w:rsidRPr="00C142D1">
        <w:rPr>
          <w:rFonts w:ascii="Arial" w:eastAsia="Times New Roman" w:hAnsi="Arial" w:cs="Arial"/>
          <w:color w:val="BECDE3"/>
          <w:sz w:val="24"/>
          <w:szCs w:val="24"/>
          <w:lang w:eastAsia="es-AR"/>
        </w:rPr>
        <w:t xml:space="preserve"> Next.Js. Tiene características como la programación orientada a objetos, funciones y herencia basada en prototipos.</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¿Cómo nace Javascript?</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Nace con la necesidad de generar dinamismo en las páginas web y que a su vez los usuarios y las empresas pudieran interactuar unos con otros. Fue creado por Brendan Eich en 1995 y se convirtió en un estándar oficial del World Wide Web Consortium (W3C) en 1997.</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¿Por qué decimos que Javascript es un lenguaje dinámico?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 xml:space="preserve">Corre directamente en la etapa de Runtime, sin una etapa de compilación </w:t>
      </w:r>
      <w:proofErr w:type="gramStart"/>
      <w:r w:rsidRPr="00C142D1">
        <w:rPr>
          <w:rFonts w:ascii="Arial" w:eastAsia="Times New Roman" w:hAnsi="Arial" w:cs="Arial"/>
          <w:color w:val="BECDE3"/>
          <w:sz w:val="24"/>
          <w:szCs w:val="24"/>
          <w:lang w:eastAsia="es-AR"/>
        </w:rPr>
        <w:t>previa</w:t>
      </w:r>
      <w:proofErr w:type="gramEnd"/>
      <w:r w:rsidRPr="00C142D1">
        <w:rPr>
          <w:rFonts w:ascii="Arial" w:eastAsia="Times New Roman" w:hAnsi="Arial" w:cs="Arial"/>
          <w:color w:val="BECDE3"/>
          <w:sz w:val="24"/>
          <w:szCs w:val="24"/>
          <w:lang w:eastAsia="es-AR"/>
        </w:rPr>
        <w:t>. Esto permite probar nuestro código inmediatamente; pero también es lo que hace que los errores no se muestren sino hasta que se ejecuta el programa. Lo que se ve a primera vista, cuando se analiza el código, es muy probable que no sea lo que se va a obtener cuando el programa se ejecute.</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JavaScript permite declarar (por ejemplo) variables cuyo valor (y tipo) solo se conocerá al momento de su ejecución en función de las condiciones dadas al momento de correrlo en un entorno real. En cambio, los lenguajes estáticos no compilarán en código ejecutable a menos que todos los valores (o tipos de valores) se conozcan por adelantado.</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¿Por qué es débilmente tipado?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Porque los tipos de datos no están bien definidos en el lenguaje y permite, por ejemplo, operaciones entre numerosos y letras. Esto sucede porque el lenguaje asume tipos de datos que no necesariamente fueron los que se querían representar. Se pueden hacer operaciones entre tipos distintos de datos (enteros con strings, booleanos con enteros, etc.). Ejemplo:</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C142D1">
        <w:rPr>
          <w:rFonts w:ascii="Courier New" w:eastAsia="Times New Roman" w:hAnsi="Courier New" w:cs="Courier New"/>
          <w:color w:val="FFFFFF"/>
          <w:sz w:val="21"/>
          <w:szCs w:val="21"/>
          <w:shd w:val="clear" w:color="auto" w:fill="0C1633"/>
          <w:lang w:eastAsia="es-AR"/>
        </w:rPr>
        <w:t xml:space="preserve">4 + </w:t>
      </w:r>
      <w:r w:rsidRPr="00C142D1">
        <w:rPr>
          <w:rFonts w:ascii="Courier New" w:eastAsia="Times New Roman" w:hAnsi="Courier New" w:cs="Courier New"/>
          <w:color w:val="A6E22E"/>
          <w:sz w:val="21"/>
          <w:szCs w:val="21"/>
          <w:shd w:val="clear" w:color="auto" w:fill="0C1633"/>
          <w:lang w:eastAsia="es-AR"/>
        </w:rPr>
        <w:t>"7"</w:t>
      </w:r>
      <w:r w:rsidRPr="00C142D1">
        <w:rPr>
          <w:rFonts w:ascii="Courier New" w:eastAsia="Times New Roman" w:hAnsi="Courier New" w:cs="Courier New"/>
          <w:color w:val="FFFFFF"/>
          <w:sz w:val="21"/>
          <w:szCs w:val="21"/>
          <w:shd w:val="clear" w:color="auto" w:fill="0C1633"/>
          <w:lang w:eastAsia="es-AR"/>
        </w:rPr>
        <w:t xml:space="preserve">; </w:t>
      </w:r>
      <w:r w:rsidRPr="00C142D1">
        <w:rPr>
          <w:rFonts w:ascii="Courier New" w:eastAsia="Times New Roman" w:hAnsi="Courier New" w:cs="Courier New"/>
          <w:color w:val="75715E"/>
          <w:sz w:val="21"/>
          <w:szCs w:val="21"/>
          <w:shd w:val="clear" w:color="auto" w:fill="0C1633"/>
          <w:lang w:eastAsia="es-AR"/>
        </w:rPr>
        <w:t>// 47</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C142D1">
        <w:rPr>
          <w:rFonts w:ascii="Courier New" w:eastAsia="Times New Roman" w:hAnsi="Courier New" w:cs="Courier New"/>
          <w:color w:val="FFFFFF"/>
          <w:sz w:val="21"/>
          <w:szCs w:val="21"/>
          <w:shd w:val="clear" w:color="auto" w:fill="0C1633"/>
          <w:lang w:eastAsia="es-AR"/>
        </w:rPr>
        <w:t xml:space="preserve">4 * </w:t>
      </w:r>
      <w:r w:rsidRPr="00C142D1">
        <w:rPr>
          <w:rFonts w:ascii="Courier New" w:eastAsia="Times New Roman" w:hAnsi="Courier New" w:cs="Courier New"/>
          <w:color w:val="A6E22E"/>
          <w:sz w:val="21"/>
          <w:szCs w:val="21"/>
          <w:shd w:val="clear" w:color="auto" w:fill="0C1633"/>
          <w:lang w:eastAsia="es-AR"/>
        </w:rPr>
        <w:t>"7"</w:t>
      </w:r>
      <w:r w:rsidRPr="00C142D1">
        <w:rPr>
          <w:rFonts w:ascii="Courier New" w:eastAsia="Times New Roman" w:hAnsi="Courier New" w:cs="Courier New"/>
          <w:color w:val="FFFFFF"/>
          <w:sz w:val="21"/>
          <w:szCs w:val="21"/>
          <w:shd w:val="clear" w:color="auto" w:fill="0C1633"/>
          <w:lang w:eastAsia="es-AR"/>
        </w:rPr>
        <w:t xml:space="preserve">; </w:t>
      </w:r>
      <w:r w:rsidRPr="00C142D1">
        <w:rPr>
          <w:rFonts w:ascii="Courier New" w:eastAsia="Times New Roman" w:hAnsi="Courier New" w:cs="Courier New"/>
          <w:color w:val="75715E"/>
          <w:sz w:val="21"/>
          <w:szCs w:val="21"/>
          <w:shd w:val="clear" w:color="auto" w:fill="0C1633"/>
          <w:lang w:eastAsia="es-AR"/>
        </w:rPr>
        <w:t>// 28</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C142D1">
        <w:rPr>
          <w:rFonts w:ascii="Courier New" w:eastAsia="Times New Roman" w:hAnsi="Courier New" w:cs="Courier New"/>
          <w:color w:val="FFFFFF"/>
          <w:sz w:val="21"/>
          <w:szCs w:val="21"/>
          <w:shd w:val="clear" w:color="auto" w:fill="0C1633"/>
          <w:lang w:eastAsia="es-AR"/>
        </w:rPr>
        <w:t xml:space="preserve">2 + </w:t>
      </w:r>
      <w:r w:rsidRPr="00C142D1">
        <w:rPr>
          <w:rFonts w:ascii="Courier New" w:eastAsia="Times New Roman" w:hAnsi="Courier New" w:cs="Courier New"/>
          <w:b/>
          <w:bCs/>
          <w:color w:val="F92672"/>
          <w:sz w:val="21"/>
          <w:szCs w:val="21"/>
          <w:shd w:val="clear" w:color="auto" w:fill="0C1633"/>
          <w:lang w:eastAsia="es-AR"/>
        </w:rPr>
        <w:t>true</w:t>
      </w:r>
      <w:r w:rsidRPr="00C142D1">
        <w:rPr>
          <w:rFonts w:ascii="Courier New" w:eastAsia="Times New Roman" w:hAnsi="Courier New" w:cs="Courier New"/>
          <w:color w:val="FFFFFF"/>
          <w:sz w:val="21"/>
          <w:szCs w:val="21"/>
          <w:shd w:val="clear" w:color="auto" w:fill="0C1633"/>
          <w:lang w:eastAsia="es-AR"/>
        </w:rPr>
        <w:t xml:space="preserve">; </w:t>
      </w:r>
      <w:r w:rsidRPr="00C142D1">
        <w:rPr>
          <w:rFonts w:ascii="Courier New" w:eastAsia="Times New Roman" w:hAnsi="Courier New" w:cs="Courier New"/>
          <w:color w:val="75715E"/>
          <w:sz w:val="21"/>
          <w:szCs w:val="21"/>
          <w:shd w:val="clear" w:color="auto" w:fill="0C1633"/>
          <w:lang w:eastAsia="es-AR"/>
        </w:rPr>
        <w:t>// 3</w:t>
      </w:r>
    </w:p>
    <w:p w:rsidR="00C142D1" w:rsidRPr="00C142D1" w:rsidRDefault="00C142D1" w:rsidP="00C142D1">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proofErr w:type="gramStart"/>
      <w:r w:rsidRPr="00C142D1">
        <w:rPr>
          <w:rFonts w:ascii="Courier New" w:eastAsia="Times New Roman" w:hAnsi="Courier New" w:cs="Courier New"/>
          <w:b/>
          <w:bCs/>
          <w:color w:val="F92672"/>
          <w:sz w:val="21"/>
          <w:szCs w:val="21"/>
          <w:shd w:val="clear" w:color="auto" w:fill="0C1633"/>
          <w:lang w:eastAsia="es-AR"/>
        </w:rPr>
        <w:t>false</w:t>
      </w:r>
      <w:proofErr w:type="gramEnd"/>
      <w:r w:rsidRPr="00C142D1">
        <w:rPr>
          <w:rFonts w:ascii="Courier New" w:eastAsia="Times New Roman" w:hAnsi="Courier New" w:cs="Courier New"/>
          <w:color w:val="FFFFFF"/>
          <w:sz w:val="21"/>
          <w:szCs w:val="21"/>
          <w:shd w:val="clear" w:color="auto" w:fill="0C1633"/>
          <w:lang w:eastAsia="es-AR"/>
        </w:rPr>
        <w:t xml:space="preserve"> - 3; </w:t>
      </w:r>
      <w:r w:rsidRPr="00C142D1">
        <w:rPr>
          <w:rFonts w:ascii="Courier New" w:eastAsia="Times New Roman" w:hAnsi="Courier New" w:cs="Courier New"/>
          <w:color w:val="75715E"/>
          <w:sz w:val="21"/>
          <w:szCs w:val="21"/>
          <w:shd w:val="clear" w:color="auto" w:fill="0C1633"/>
          <w:lang w:eastAsia="es-AR"/>
        </w:rPr>
        <w:t>// -3</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¿Realmente es Javascript un lenguaje interpretado?</w:t>
      </w:r>
    </w:p>
    <w:p w:rsidR="00C142D1" w:rsidRPr="00C142D1" w:rsidRDefault="00C142D1" w:rsidP="00C142D1">
      <w:pPr>
        <w:shd w:val="clear" w:color="auto" w:fill="121F3D"/>
        <w:spacing w:after="336"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lastRenderedPageBreak/>
        <w:t>Sí, y la razón es que el navegador lee línea por línea nuestro código, el cual le indica lo que tiene que ir haciendo, sin la necesidad de compilar. Todo esto es controlado por el motor de Javascript V8 del navegador</w:t>
      </w:r>
    </w:p>
    <w:p w:rsidR="00C142D1" w:rsidRPr="00C142D1" w:rsidRDefault="00C142D1" w:rsidP="00C142D1">
      <w:pPr>
        <w:shd w:val="clear" w:color="auto" w:fill="121F3D"/>
        <w:spacing w:after="120" w:line="240" w:lineRule="auto"/>
        <w:outlineLvl w:val="1"/>
        <w:rPr>
          <w:rFonts w:ascii="Arial" w:eastAsia="Times New Roman" w:hAnsi="Arial" w:cs="Arial"/>
          <w:b/>
          <w:bCs/>
          <w:color w:val="BECDE3"/>
          <w:sz w:val="36"/>
          <w:szCs w:val="36"/>
          <w:lang w:eastAsia="es-AR"/>
        </w:rPr>
      </w:pPr>
      <w:r w:rsidRPr="00C142D1">
        <w:rPr>
          <w:rFonts w:ascii="Arial" w:eastAsia="Times New Roman" w:hAnsi="Arial" w:cs="Arial"/>
          <w:b/>
          <w:bCs/>
          <w:color w:val="BECDE3"/>
          <w:sz w:val="36"/>
          <w:szCs w:val="36"/>
          <w:lang w:eastAsia="es-AR"/>
        </w:rPr>
        <w:t>Qué significa que Javascript es Backwards Compatible</w:t>
      </w:r>
    </w:p>
    <w:p w:rsidR="00C142D1" w:rsidRPr="00C142D1" w:rsidRDefault="00C142D1" w:rsidP="00C142D1">
      <w:pPr>
        <w:shd w:val="clear" w:color="auto" w:fill="121F3D"/>
        <w:spacing w:after="0" w:line="240" w:lineRule="auto"/>
        <w:rPr>
          <w:rFonts w:ascii="Arial" w:eastAsia="Times New Roman" w:hAnsi="Arial" w:cs="Arial"/>
          <w:color w:val="BECDE3"/>
          <w:sz w:val="24"/>
          <w:szCs w:val="24"/>
          <w:lang w:eastAsia="es-AR"/>
        </w:rPr>
      </w:pPr>
      <w:r w:rsidRPr="00C142D1">
        <w:rPr>
          <w:rFonts w:ascii="Arial" w:eastAsia="Times New Roman" w:hAnsi="Arial" w:cs="Arial"/>
          <w:color w:val="BECDE3"/>
          <w:sz w:val="24"/>
          <w:szCs w:val="24"/>
          <w:lang w:eastAsia="es-AR"/>
        </w:rPr>
        <w:t>Todas las funciones nuevas que salen para Javascript no dañarán el trabajo ya hecho previamente, pero no se podrá utilizar en nuestro entorno de trabajo inmediatamente. Para solucionar esto está </w:t>
      </w:r>
      <w:hyperlink r:id="rId5" w:tgtFrame="_blank" w:history="1">
        <w:r w:rsidRPr="00C142D1">
          <w:rPr>
            <w:rFonts w:ascii="Arial" w:eastAsia="Times New Roman" w:hAnsi="Arial" w:cs="Arial"/>
            <w:color w:val="33B1FF"/>
            <w:sz w:val="24"/>
            <w:szCs w:val="24"/>
            <w:lang w:eastAsia="es-AR"/>
          </w:rPr>
          <w:t>Babel</w:t>
        </w:r>
      </w:hyperlink>
      <w:r w:rsidRPr="00C142D1">
        <w:rPr>
          <w:rFonts w:ascii="Arial" w:eastAsia="Times New Roman" w:hAnsi="Arial" w:cs="Arial"/>
          <w:color w:val="BECDE3"/>
          <w:sz w:val="24"/>
          <w:szCs w:val="24"/>
          <w:lang w:eastAsia="es-AR"/>
        </w:rPr>
        <w:t>, que permite usar las nuevas características del lenguaje, pero lo transforma a una versión que el navegador pueda entender.</w:t>
      </w:r>
    </w:p>
    <w:p w:rsidR="008E41EE" w:rsidRDefault="008E41EE"/>
    <w:p w:rsidR="00C30E23" w:rsidRDefault="00C30E23">
      <w:r w:rsidRPr="00C30E23">
        <w:rPr>
          <w:noProof/>
          <w:lang w:eastAsia="es-AR"/>
        </w:rPr>
        <w:drawing>
          <wp:inline distT="0" distB="0" distL="0" distR="0" wp14:anchorId="56570A49" wp14:editId="0164C9B4">
            <wp:extent cx="3743847" cy="1733792"/>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847" cy="1733792"/>
                    </a:xfrm>
                    <a:prstGeom prst="rect">
                      <a:avLst/>
                    </a:prstGeom>
                  </pic:spPr>
                </pic:pic>
              </a:graphicData>
            </a:graphic>
          </wp:inline>
        </w:drawing>
      </w:r>
    </w:p>
    <w:p w:rsidR="00C30E23" w:rsidRDefault="00C30E23"/>
    <w:p w:rsidR="00C30E23" w:rsidRDefault="00C30E23">
      <w:r w:rsidRPr="00C30E23">
        <w:rPr>
          <w:noProof/>
          <w:lang w:eastAsia="es-AR"/>
        </w:rPr>
        <w:drawing>
          <wp:inline distT="0" distB="0" distL="0" distR="0" wp14:anchorId="7014CE72" wp14:editId="79206F37">
            <wp:extent cx="3200847" cy="291505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847" cy="2915057"/>
                    </a:xfrm>
                    <a:prstGeom prst="rect">
                      <a:avLst/>
                    </a:prstGeom>
                  </pic:spPr>
                </pic:pic>
              </a:graphicData>
            </a:graphic>
          </wp:inline>
        </w:drawing>
      </w:r>
    </w:p>
    <w:p w:rsidR="00C30E23" w:rsidRDefault="00C30E23">
      <w:r w:rsidRPr="00C30E23">
        <w:rPr>
          <w:noProof/>
          <w:lang w:eastAsia="es-AR"/>
        </w:rPr>
        <w:lastRenderedPageBreak/>
        <w:drawing>
          <wp:inline distT="0" distB="0" distL="0" distR="0" wp14:anchorId="4D5829B9" wp14:editId="487D1FC9">
            <wp:extent cx="3419952" cy="233395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19952" cy="2333951"/>
                    </a:xfrm>
                    <a:prstGeom prst="rect">
                      <a:avLst/>
                    </a:prstGeom>
                  </pic:spPr>
                </pic:pic>
              </a:graphicData>
            </a:graphic>
          </wp:inline>
        </w:drawing>
      </w:r>
      <w:r w:rsidR="003946B6" w:rsidRPr="003946B6">
        <w:rPr>
          <w:noProof/>
          <w:lang w:eastAsia="es-AR"/>
        </w:rPr>
        <w:drawing>
          <wp:inline distT="0" distB="0" distL="0" distR="0" wp14:anchorId="0E70CBC0" wp14:editId="6C391BA3">
            <wp:extent cx="2638793" cy="2857899"/>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38793" cy="2857899"/>
                    </a:xfrm>
                    <a:prstGeom prst="rect">
                      <a:avLst/>
                    </a:prstGeom>
                  </pic:spPr>
                </pic:pic>
              </a:graphicData>
            </a:graphic>
          </wp:inline>
        </w:drawing>
      </w:r>
    </w:p>
    <w:p w:rsidR="003946B6" w:rsidRDefault="003946B6">
      <w:r w:rsidRPr="003946B6">
        <w:rPr>
          <w:noProof/>
          <w:lang w:eastAsia="es-AR"/>
        </w:rPr>
        <w:drawing>
          <wp:inline distT="0" distB="0" distL="0" distR="0" wp14:anchorId="6C5A1709" wp14:editId="4D624D3A">
            <wp:extent cx="2514951" cy="25149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951" cy="2514951"/>
                    </a:xfrm>
                    <a:prstGeom prst="rect">
                      <a:avLst/>
                    </a:prstGeom>
                  </pic:spPr>
                </pic:pic>
              </a:graphicData>
            </a:graphic>
          </wp:inline>
        </w:drawing>
      </w:r>
    </w:p>
    <w:p w:rsidR="003946B6" w:rsidRDefault="003946B6">
      <w:r w:rsidRPr="003946B6">
        <w:rPr>
          <w:noProof/>
          <w:lang w:eastAsia="es-AR"/>
        </w:rPr>
        <w:lastRenderedPageBreak/>
        <w:drawing>
          <wp:inline distT="0" distB="0" distL="0" distR="0" wp14:anchorId="7C5E3FA5" wp14:editId="4D108453">
            <wp:extent cx="3581900" cy="26102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1900" cy="2610214"/>
                    </a:xfrm>
                    <a:prstGeom prst="rect">
                      <a:avLst/>
                    </a:prstGeom>
                  </pic:spPr>
                </pic:pic>
              </a:graphicData>
            </a:graphic>
          </wp:inline>
        </w:drawing>
      </w:r>
    </w:p>
    <w:p w:rsidR="003946B6" w:rsidRDefault="003946B6">
      <w:r w:rsidRPr="003946B6">
        <w:rPr>
          <w:noProof/>
          <w:lang w:eastAsia="es-AR"/>
        </w:rPr>
        <w:drawing>
          <wp:inline distT="0" distB="0" distL="0" distR="0" wp14:anchorId="5CC63697" wp14:editId="2FAEA182">
            <wp:extent cx="2067213" cy="2543530"/>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67213" cy="2543530"/>
                    </a:xfrm>
                    <a:prstGeom prst="rect">
                      <a:avLst/>
                    </a:prstGeom>
                  </pic:spPr>
                </pic:pic>
              </a:graphicData>
            </a:graphic>
          </wp:inline>
        </w:drawing>
      </w:r>
    </w:p>
    <w:p w:rsidR="003946B6" w:rsidRPr="003946B6" w:rsidRDefault="003946B6" w:rsidP="003946B6">
      <w:pPr>
        <w:shd w:val="clear" w:color="auto" w:fill="24385B"/>
        <w:spacing w:after="0" w:line="240" w:lineRule="auto"/>
        <w:rPr>
          <w:rFonts w:ascii="Arial" w:eastAsia="Times New Roman" w:hAnsi="Arial" w:cs="Arial"/>
          <w:color w:val="EFF3F8"/>
          <w:sz w:val="21"/>
          <w:szCs w:val="21"/>
          <w:lang w:eastAsia="es-AR"/>
        </w:rPr>
      </w:pPr>
      <w:r w:rsidRPr="003946B6">
        <w:rPr>
          <w:rFonts w:ascii="Arial" w:eastAsia="Times New Roman" w:hAnsi="Arial" w:cs="Arial"/>
          <w:b/>
          <w:bCs/>
          <w:color w:val="EFF3F8"/>
          <w:sz w:val="21"/>
          <w:szCs w:val="21"/>
          <w:lang w:eastAsia="es-AR"/>
        </w:rPr>
        <w:t>APUNTES</w:t>
      </w:r>
      <w:r w:rsidRPr="003946B6">
        <w:rPr>
          <w:rFonts w:ascii="Arial" w:eastAsia="Times New Roman" w:hAnsi="Arial" w:cs="Arial"/>
          <w:color w:val="EFF3F8"/>
          <w:sz w:val="21"/>
          <w:szCs w:val="21"/>
          <w:lang w:eastAsia="es-AR"/>
        </w:rPr>
        <w:br/>
        <w:t>1.- JavaScript tiene una </w:t>
      </w:r>
      <w:r w:rsidRPr="003946B6">
        <w:rPr>
          <w:rFonts w:ascii="Arial" w:eastAsia="Times New Roman" w:hAnsi="Arial" w:cs="Arial"/>
          <w:b/>
          <w:bCs/>
          <w:color w:val="EFF3F8"/>
          <w:sz w:val="21"/>
          <w:szCs w:val="21"/>
          <w:lang w:eastAsia="es-AR"/>
        </w:rPr>
        <w:t>comunidad enorme</w:t>
      </w:r>
      <w:r w:rsidRPr="003946B6">
        <w:rPr>
          <w:rFonts w:ascii="Arial" w:eastAsia="Times New Roman" w:hAnsi="Arial" w:cs="Arial"/>
          <w:color w:val="EFF3F8"/>
          <w:sz w:val="21"/>
          <w:szCs w:val="21"/>
          <w:lang w:eastAsia="es-AR"/>
        </w:rPr>
        <w:t> de desarrolladores que te pueden ir ayudando a generar diferentes cosas.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Si solo estuvieras interesado en trabajar </w:t>
      </w:r>
      <w:r w:rsidRPr="003946B6">
        <w:rPr>
          <w:rFonts w:ascii="Arial" w:eastAsia="Times New Roman" w:hAnsi="Arial" w:cs="Arial"/>
          <w:b/>
          <w:bCs/>
          <w:color w:val="EFF3F8"/>
          <w:sz w:val="21"/>
          <w:szCs w:val="21"/>
          <w:lang w:eastAsia="es-AR"/>
        </w:rPr>
        <w:t>aplicaciones web</w:t>
      </w:r>
      <w:r w:rsidRPr="003946B6">
        <w:rPr>
          <w:rFonts w:ascii="Arial" w:eastAsia="Times New Roman" w:hAnsi="Arial" w:cs="Arial"/>
          <w:color w:val="EFF3F8"/>
          <w:sz w:val="21"/>
          <w:szCs w:val="21"/>
          <w:lang w:eastAsia="es-AR"/>
        </w:rPr>
        <w:t> tienes muchos frameworks y librerías construidas en JavaScript que te van a ayudar a hacer proyectos de forma mucho mas rápida, eficiente y robusta (Angular, View, React,entre otros)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Si no quieres trabajar solo en aplicaciones Web puedes utilizar JavaScript con un framework que se llama React Native para poder </w:t>
      </w:r>
      <w:r w:rsidRPr="003946B6">
        <w:rPr>
          <w:rFonts w:ascii="Arial" w:eastAsia="Times New Roman" w:hAnsi="Arial" w:cs="Arial"/>
          <w:b/>
          <w:bCs/>
          <w:color w:val="EFF3F8"/>
          <w:sz w:val="21"/>
          <w:szCs w:val="21"/>
          <w:lang w:eastAsia="es-AR"/>
        </w:rPr>
        <w:t>construir aplicaciones nativas</w:t>
      </w:r>
      <w:r w:rsidRPr="003946B6">
        <w:rPr>
          <w:rFonts w:ascii="Arial" w:eastAsia="Times New Roman" w:hAnsi="Arial" w:cs="Arial"/>
          <w:color w:val="EFF3F8"/>
          <w:sz w:val="21"/>
          <w:szCs w:val="21"/>
          <w:lang w:eastAsia="es-AR"/>
        </w:rPr>
        <w:t> como Android y IOS.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Puedes construir </w:t>
      </w:r>
      <w:r w:rsidRPr="003946B6">
        <w:rPr>
          <w:rFonts w:ascii="Arial" w:eastAsia="Times New Roman" w:hAnsi="Arial" w:cs="Arial"/>
          <w:b/>
          <w:bCs/>
          <w:color w:val="EFF3F8"/>
          <w:sz w:val="21"/>
          <w:szCs w:val="21"/>
          <w:lang w:eastAsia="es-AR"/>
        </w:rPr>
        <w:t>aplicaciones de escritorio</w:t>
      </w:r>
      <w:r w:rsidRPr="003946B6">
        <w:rPr>
          <w:rFonts w:ascii="Arial" w:eastAsia="Times New Roman" w:hAnsi="Arial" w:cs="Arial"/>
          <w:color w:val="EFF3F8"/>
          <w:sz w:val="21"/>
          <w:szCs w:val="21"/>
          <w:lang w:eastAsia="es-AR"/>
        </w:rPr>
        <w:t> con JavaScript, usando un framework llamado Electron, pueden correr en Mac o Windows.</w:t>
      </w:r>
    </w:p>
    <w:p w:rsidR="003946B6" w:rsidRPr="003946B6" w:rsidRDefault="003946B6" w:rsidP="003946B6">
      <w:pPr>
        <w:numPr>
          <w:ilvl w:val="0"/>
          <w:numId w:val="1"/>
        </w:numPr>
        <w:shd w:val="clear" w:color="auto" w:fill="24385B"/>
        <w:spacing w:after="0" w:line="240" w:lineRule="auto"/>
        <w:ind w:left="0"/>
        <w:rPr>
          <w:rFonts w:ascii="Arial" w:eastAsia="Times New Roman" w:hAnsi="Arial" w:cs="Arial"/>
          <w:color w:val="EFF3F8"/>
          <w:sz w:val="21"/>
          <w:szCs w:val="21"/>
          <w:lang w:eastAsia="es-AR"/>
        </w:rPr>
      </w:pPr>
      <w:r w:rsidRPr="003946B6">
        <w:rPr>
          <w:rFonts w:ascii="Arial" w:eastAsia="Times New Roman" w:hAnsi="Arial" w:cs="Arial"/>
          <w:color w:val="EFF3F8"/>
          <w:sz w:val="21"/>
          <w:szCs w:val="21"/>
          <w:lang w:eastAsia="es-AR"/>
        </w:rPr>
        <w:t>También puedes trabajar en la parte del </w:t>
      </w:r>
      <w:r w:rsidRPr="003946B6">
        <w:rPr>
          <w:rFonts w:ascii="Arial" w:eastAsia="Times New Roman" w:hAnsi="Arial" w:cs="Arial"/>
          <w:b/>
          <w:bCs/>
          <w:color w:val="EFF3F8"/>
          <w:sz w:val="21"/>
          <w:szCs w:val="21"/>
          <w:lang w:eastAsia="es-AR"/>
        </w:rPr>
        <w:t>Back-end</w:t>
      </w:r>
      <w:r w:rsidRPr="003946B6">
        <w:rPr>
          <w:rFonts w:ascii="Arial" w:eastAsia="Times New Roman" w:hAnsi="Arial" w:cs="Arial"/>
          <w:color w:val="EFF3F8"/>
          <w:sz w:val="21"/>
          <w:szCs w:val="21"/>
          <w:lang w:eastAsia="es-AR"/>
        </w:rPr>
        <w:t> o **IOT *</w:t>
      </w:r>
      <w:proofErr w:type="gramStart"/>
      <w:r w:rsidRPr="003946B6">
        <w:rPr>
          <w:rFonts w:ascii="Arial" w:eastAsia="Times New Roman" w:hAnsi="Arial" w:cs="Arial"/>
          <w:color w:val="EFF3F8"/>
          <w:sz w:val="21"/>
          <w:szCs w:val="21"/>
          <w:lang w:eastAsia="es-AR"/>
        </w:rPr>
        <w:t>*(</w:t>
      </w:r>
      <w:proofErr w:type="gramEnd"/>
      <w:r w:rsidRPr="003946B6">
        <w:rPr>
          <w:rFonts w:ascii="Arial" w:eastAsia="Times New Roman" w:hAnsi="Arial" w:cs="Arial"/>
          <w:color w:val="EFF3F8"/>
          <w:sz w:val="21"/>
          <w:szCs w:val="21"/>
          <w:lang w:eastAsia="es-AR"/>
        </w:rPr>
        <w:t>Internet Od Things) es un concepto que se refiere a una interconexion digital de objetos cotidianos con Internet. Esto con un Framework llamado NodeJS, el cual es un entorno de ejecución de JavaScript que corre directamente en el Back-end.</w:t>
      </w:r>
    </w:p>
    <w:p w:rsidR="00C30E23" w:rsidRDefault="00C30E23"/>
    <w:p w:rsidR="003946B6" w:rsidRDefault="003946B6">
      <w:r w:rsidRPr="003946B6">
        <w:rPr>
          <w:noProof/>
          <w:lang w:eastAsia="es-AR"/>
        </w:rPr>
        <w:lastRenderedPageBreak/>
        <w:drawing>
          <wp:inline distT="0" distB="0" distL="0" distR="0" wp14:anchorId="640830EC" wp14:editId="2A42984C">
            <wp:extent cx="3010320" cy="1533739"/>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0320" cy="1533739"/>
                    </a:xfrm>
                    <a:prstGeom prst="rect">
                      <a:avLst/>
                    </a:prstGeom>
                  </pic:spPr>
                </pic:pic>
              </a:graphicData>
            </a:graphic>
          </wp:inline>
        </w:drawing>
      </w:r>
    </w:p>
    <w:p w:rsidR="003946B6" w:rsidRDefault="00D84C2D">
      <w:r w:rsidRPr="00D84C2D">
        <w:rPr>
          <w:noProof/>
          <w:lang w:eastAsia="es-AR"/>
        </w:rPr>
        <w:drawing>
          <wp:inline distT="0" distB="0" distL="0" distR="0" wp14:anchorId="484F15FF" wp14:editId="59156D35">
            <wp:extent cx="1629002" cy="1905266"/>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9002" cy="1905266"/>
                    </a:xfrm>
                    <a:prstGeom prst="rect">
                      <a:avLst/>
                    </a:prstGeom>
                  </pic:spPr>
                </pic:pic>
              </a:graphicData>
            </a:graphic>
          </wp:inline>
        </w:drawing>
      </w:r>
    </w:p>
    <w:p w:rsidR="00D84C2D" w:rsidRDefault="00D84C2D"/>
    <w:p w:rsidR="000B1E2E" w:rsidRDefault="000B1E2E">
      <w:pPr>
        <w:rPr>
          <w:b/>
          <w:u w:val="single"/>
        </w:rPr>
      </w:pPr>
      <w:r w:rsidRPr="000B1E2E">
        <w:rPr>
          <w:b/>
          <w:u w:val="single"/>
        </w:rPr>
        <w:t>VARIALBLES</w:t>
      </w:r>
    </w:p>
    <w:p w:rsidR="000B1E2E" w:rsidRDefault="000B1E2E" w:rsidP="000B1E2E">
      <w:pPr>
        <w:pStyle w:val="NormalWeb"/>
        <w:shd w:val="clear" w:color="auto" w:fill="24385B"/>
        <w:spacing w:before="0" w:beforeAutospacing="0" w:after="0" w:afterAutospacing="0"/>
        <w:rPr>
          <w:rFonts w:ascii="Arial" w:hAnsi="Arial" w:cs="Arial"/>
          <w:color w:val="EFF3F8"/>
          <w:sz w:val="21"/>
          <w:szCs w:val="21"/>
        </w:rPr>
      </w:pPr>
      <w:proofErr w:type="gramStart"/>
      <w:r>
        <w:rPr>
          <w:rFonts w:ascii="Arial" w:hAnsi="Arial" w:cs="Arial"/>
          <w:color w:val="EFF3F8"/>
          <w:sz w:val="21"/>
          <w:szCs w:val="21"/>
        </w:rPr>
        <w:t>entro</w:t>
      </w:r>
      <w:proofErr w:type="gramEnd"/>
      <w:r>
        <w:rPr>
          <w:rFonts w:ascii="Arial" w:hAnsi="Arial" w:cs="Arial"/>
          <w:color w:val="EFF3F8"/>
          <w:sz w:val="21"/>
          <w:szCs w:val="21"/>
        </w:rPr>
        <w:t xml:space="preserve"> de JavaScript tenemos tres formas de declarar una variable las cuales son: </w:t>
      </w:r>
      <w:r>
        <w:rPr>
          <w:rStyle w:val="Textoennegrita"/>
          <w:rFonts w:ascii="Arial" w:hAnsi="Arial" w:cs="Arial"/>
          <w:color w:val="EFF3F8"/>
          <w:sz w:val="21"/>
          <w:szCs w:val="21"/>
        </w:rPr>
        <w:t>var</w:t>
      </w:r>
      <w:r>
        <w:rPr>
          <w:rFonts w:ascii="Arial" w:hAnsi="Arial" w:cs="Arial"/>
          <w:color w:val="EFF3F8"/>
          <w:sz w:val="21"/>
          <w:szCs w:val="21"/>
        </w:rPr>
        <w:t>, </w:t>
      </w:r>
      <w:r>
        <w:rPr>
          <w:rStyle w:val="Textoennegrita"/>
          <w:rFonts w:ascii="Arial" w:hAnsi="Arial" w:cs="Arial"/>
          <w:color w:val="EFF3F8"/>
          <w:sz w:val="21"/>
          <w:szCs w:val="21"/>
        </w:rPr>
        <w:t>const</w:t>
      </w:r>
      <w:r>
        <w:rPr>
          <w:rFonts w:ascii="Arial" w:hAnsi="Arial" w:cs="Arial"/>
          <w:color w:val="EFF3F8"/>
          <w:sz w:val="21"/>
          <w:szCs w:val="21"/>
        </w:rPr>
        <w:t> y </w:t>
      </w:r>
      <w:r>
        <w:rPr>
          <w:rStyle w:val="Textoennegrita"/>
          <w:rFonts w:ascii="Arial" w:hAnsi="Arial" w:cs="Arial"/>
          <w:color w:val="EFF3F8"/>
          <w:sz w:val="21"/>
          <w:szCs w:val="21"/>
        </w:rPr>
        <w:t>let.</w:t>
      </w:r>
    </w:p>
    <w:p w:rsidR="000B1E2E" w:rsidRDefault="000B1E2E" w:rsidP="000B1E2E">
      <w:pPr>
        <w:pStyle w:val="NormalWeb"/>
        <w:numPr>
          <w:ilvl w:val="0"/>
          <w:numId w:val="2"/>
        </w:numPr>
        <w:shd w:val="clear" w:color="auto" w:fill="24385B"/>
        <w:spacing w:before="0" w:beforeAutospacing="0" w:after="0" w:afterAutospacing="0"/>
        <w:ind w:left="0"/>
        <w:rPr>
          <w:rFonts w:ascii="Arial" w:hAnsi="Arial" w:cs="Arial"/>
          <w:color w:val="EFF3F8"/>
          <w:sz w:val="21"/>
          <w:szCs w:val="21"/>
        </w:rPr>
      </w:pPr>
      <w:ins w:id="0" w:author="Unknown">
        <w:r>
          <w:rPr>
            <w:rStyle w:val="Textoennegrita"/>
            <w:rFonts w:ascii="Arial" w:hAnsi="Arial" w:cs="Arial"/>
            <w:color w:val="EFF3F8"/>
            <w:sz w:val="21"/>
            <w:szCs w:val="21"/>
          </w:rPr>
          <w:t>Var:</w:t>
        </w:r>
      </w:ins>
      <w:r>
        <w:rPr>
          <w:rFonts w:ascii="Arial" w:hAnsi="Arial" w:cs="Arial"/>
          <w:color w:val="EFF3F8"/>
          <w:sz w:val="21"/>
          <w:szCs w:val="21"/>
        </w:rPr>
        <w:t> Era la forma en que se declaraban las variables hasta ECMAScript 5. Casi ya no se usa porque es de forma global y tiene las siguientes características:</w:t>
      </w:r>
    </w:p>
    <w:p w:rsidR="000B1E2E" w:rsidRDefault="000B1E2E" w:rsidP="000B1E2E">
      <w:pPr>
        <w:pStyle w:val="NormalWeb"/>
        <w:shd w:val="clear" w:color="auto" w:fill="24385B"/>
        <w:spacing w:before="0" w:beforeAutospacing="0" w:after="0" w:afterAutospacing="0"/>
        <w:rPr>
          <w:rFonts w:ascii="Arial" w:hAnsi="Arial" w:cs="Arial"/>
          <w:color w:val="EFF3F8"/>
          <w:sz w:val="21"/>
          <w:szCs w:val="21"/>
        </w:rPr>
      </w:pPr>
      <w:proofErr w:type="gramStart"/>
      <w:r>
        <w:rPr>
          <w:rStyle w:val="Textoennegrita"/>
          <w:rFonts w:ascii="Arial" w:hAnsi="Arial" w:cs="Arial"/>
          <w:color w:val="EFF3F8"/>
          <w:sz w:val="21"/>
          <w:szCs w:val="21"/>
        </w:rPr>
        <w:t>o</w:t>
      </w:r>
      <w:proofErr w:type="gramEnd"/>
      <w:r>
        <w:rPr>
          <w:rStyle w:val="Textoennegrita"/>
          <w:rFonts w:ascii="Arial" w:hAnsi="Arial" w:cs="Arial"/>
          <w:color w:val="EFF3F8"/>
          <w:sz w:val="21"/>
          <w:szCs w:val="21"/>
        </w:rPr>
        <w:t xml:space="preserve"> Se puede reinicializar:</w:t>
      </w:r>
      <w:r>
        <w:rPr>
          <w:rFonts w:ascii="Arial" w:hAnsi="Arial" w:cs="Arial"/>
          <w:color w:val="EFF3F8"/>
          <w:sz w:val="21"/>
          <w:szCs w:val="21"/>
        </w:rPr>
        <w:t> osea todas las variables se inicializan, por ejemplo:</w:t>
      </w:r>
      <w:r>
        <w:rPr>
          <w:rFonts w:ascii="Arial" w:hAnsi="Arial" w:cs="Arial"/>
          <w:color w:val="EFF3F8"/>
          <w:sz w:val="21"/>
          <w:szCs w:val="21"/>
        </w:rPr>
        <w:br/>
        <w:t>Var pokemonType = ‘electric’ entonces reinicializar es:</w:t>
      </w:r>
      <w:r>
        <w:rPr>
          <w:rFonts w:ascii="Arial" w:hAnsi="Arial" w:cs="Arial"/>
          <w:color w:val="EFF3F8"/>
          <w:sz w:val="21"/>
          <w:szCs w:val="21"/>
        </w:rPr>
        <w:br/>
        <w:t>Var pokemonType = ‘grass’ osea la misma variable con diferentes datos el último dato predomina.</w:t>
      </w:r>
      <w:r>
        <w:rPr>
          <w:rFonts w:ascii="Arial" w:hAnsi="Arial" w:cs="Arial"/>
          <w:color w:val="EFF3F8"/>
          <w:sz w:val="21"/>
          <w:szCs w:val="21"/>
        </w:rPr>
        <w:br/>
      </w:r>
      <w:proofErr w:type="gramStart"/>
      <w:r>
        <w:rPr>
          <w:rStyle w:val="Textoennegrita"/>
          <w:rFonts w:ascii="Arial" w:hAnsi="Arial" w:cs="Arial"/>
          <w:color w:val="EFF3F8"/>
          <w:sz w:val="21"/>
          <w:szCs w:val="21"/>
        </w:rPr>
        <w:t>o</w:t>
      </w:r>
      <w:proofErr w:type="gramEnd"/>
      <w:r>
        <w:rPr>
          <w:rStyle w:val="Textoennegrita"/>
          <w:rFonts w:ascii="Arial" w:hAnsi="Arial" w:cs="Arial"/>
          <w:color w:val="EFF3F8"/>
          <w:sz w:val="21"/>
          <w:szCs w:val="21"/>
        </w:rPr>
        <w:t xml:space="preserve"> Se puede reasignar:</w:t>
      </w:r>
      <w:r>
        <w:rPr>
          <w:rFonts w:ascii="Arial" w:hAnsi="Arial" w:cs="Arial"/>
          <w:color w:val="EFF3F8"/>
          <w:sz w:val="21"/>
          <w:szCs w:val="21"/>
        </w:rPr>
        <w:t> osea la variable ya inicializada le reasignamos otro valor por ejemplo: inicializamos la variable: Var pokemonType = ‘electric’ ahora la reasignamos pokemonType = ‘grass’ ya no va var</w:t>
      </w:r>
      <w:r>
        <w:rPr>
          <w:rFonts w:ascii="Arial" w:hAnsi="Arial" w:cs="Arial"/>
          <w:color w:val="EFF3F8"/>
          <w:sz w:val="21"/>
          <w:szCs w:val="21"/>
        </w:rPr>
        <w:br/>
      </w:r>
      <w:r>
        <w:rPr>
          <w:rStyle w:val="Textoennegrita"/>
          <w:rFonts w:ascii="Arial" w:hAnsi="Arial" w:cs="Arial"/>
          <w:color w:val="EFF3F8"/>
          <w:sz w:val="21"/>
          <w:szCs w:val="21"/>
        </w:rPr>
        <w:t>o Su alcance es función global:</w:t>
      </w:r>
      <w:r>
        <w:rPr>
          <w:rFonts w:ascii="Arial" w:hAnsi="Arial" w:cs="Arial"/>
          <w:color w:val="EFF3F8"/>
          <w:sz w:val="21"/>
          <w:szCs w:val="21"/>
        </w:rPr>
        <w:t> osea inicializamos la variable, pero la podemos llamar desde cualquier bloque (una llave abierta y una cerrada {}) pero hay que tener mucho cuidado con ello ya que puede haber peligro, no es recomendable usar VAR.</w:t>
      </w:r>
    </w:p>
    <w:p w:rsidR="000B1E2E" w:rsidRDefault="000B1E2E" w:rsidP="000B1E2E">
      <w:pPr>
        <w:pStyle w:val="NormalWeb"/>
        <w:shd w:val="clear" w:color="auto" w:fill="24385B"/>
        <w:spacing w:before="0" w:beforeAutospacing="0" w:after="0" w:afterAutospacing="0"/>
        <w:rPr>
          <w:rFonts w:ascii="Arial" w:hAnsi="Arial" w:cs="Arial"/>
          <w:color w:val="EFF3F8"/>
          <w:sz w:val="21"/>
          <w:szCs w:val="21"/>
        </w:rPr>
      </w:pPr>
      <w:proofErr w:type="gramStart"/>
      <w:r>
        <w:rPr>
          <w:rStyle w:val="Textoennegrita"/>
          <w:rFonts w:ascii="Arial" w:hAnsi="Arial" w:cs="Arial"/>
          <w:color w:val="EFF3F8"/>
          <w:sz w:val="21"/>
          <w:szCs w:val="21"/>
        </w:rPr>
        <w:t>const</w:t>
      </w:r>
      <w:proofErr w:type="gramEnd"/>
      <w:r>
        <w:rPr>
          <w:rStyle w:val="Textoennegrita"/>
          <w:rFonts w:ascii="Arial" w:hAnsi="Arial" w:cs="Arial"/>
          <w:color w:val="EFF3F8"/>
          <w:sz w:val="21"/>
          <w:szCs w:val="21"/>
        </w:rPr>
        <w:t xml:space="preserve"> y let es la forma en que se declaran las variables a partir de ECMAScript 6,</w:t>
      </w:r>
    </w:p>
    <w:p w:rsidR="000B1E2E" w:rsidRDefault="000B1E2E" w:rsidP="000B1E2E">
      <w:pPr>
        <w:pStyle w:val="NormalWeb"/>
        <w:numPr>
          <w:ilvl w:val="0"/>
          <w:numId w:val="2"/>
        </w:numPr>
        <w:shd w:val="clear" w:color="auto" w:fill="24385B"/>
        <w:spacing w:before="0" w:beforeAutospacing="0" w:after="0" w:afterAutospacing="0"/>
        <w:ind w:left="0"/>
        <w:rPr>
          <w:rFonts w:ascii="Arial" w:hAnsi="Arial" w:cs="Arial"/>
          <w:color w:val="EFF3F8"/>
          <w:sz w:val="21"/>
          <w:szCs w:val="21"/>
        </w:rPr>
      </w:pPr>
      <w:r>
        <w:rPr>
          <w:rStyle w:val="Textoennegrita"/>
          <w:rFonts w:ascii="Arial" w:hAnsi="Arial" w:cs="Arial"/>
          <w:color w:val="EFF3F8"/>
          <w:sz w:val="21"/>
          <w:szCs w:val="21"/>
        </w:rPr>
        <w:t>const:</w:t>
      </w:r>
      <w:r>
        <w:rPr>
          <w:rFonts w:ascii="Arial" w:hAnsi="Arial" w:cs="Arial"/>
          <w:color w:val="EFF3F8"/>
          <w:sz w:val="21"/>
          <w:szCs w:val="21"/>
        </w:rPr>
        <w:t> sirve para declarar variables que nunca van a ser modificadas:</w:t>
      </w:r>
      <w:r>
        <w:rPr>
          <w:rFonts w:ascii="Arial" w:hAnsi="Arial" w:cs="Arial"/>
          <w:color w:val="EFF3F8"/>
          <w:sz w:val="21"/>
          <w:szCs w:val="21"/>
        </w:rPr>
        <w:br/>
      </w:r>
      <w:r>
        <w:rPr>
          <w:rStyle w:val="Textoennegrita"/>
          <w:rFonts w:ascii="Arial" w:hAnsi="Arial" w:cs="Arial"/>
          <w:color w:val="EFF3F8"/>
          <w:sz w:val="21"/>
          <w:szCs w:val="21"/>
        </w:rPr>
        <w:t>o No se puede reinicilizar:</w:t>
      </w:r>
      <w:r>
        <w:rPr>
          <w:rFonts w:ascii="Arial" w:hAnsi="Arial" w:cs="Arial"/>
          <w:color w:val="EFF3F8"/>
          <w:sz w:val="21"/>
          <w:szCs w:val="21"/>
        </w:rPr>
        <w:t> es una const única no puede haber otra inicializada con el mismo nombre. const pokemonType = ‘electric’ no puede haber:</w:t>
      </w:r>
      <w:r>
        <w:rPr>
          <w:rFonts w:ascii="Arial" w:hAnsi="Arial" w:cs="Arial"/>
          <w:color w:val="EFF3F8"/>
          <w:sz w:val="21"/>
          <w:szCs w:val="21"/>
        </w:rPr>
        <w:br/>
        <w:t>const pokemonType = ‘grass’</w:t>
      </w:r>
      <w:r>
        <w:rPr>
          <w:rFonts w:ascii="Arial" w:hAnsi="Arial" w:cs="Arial"/>
          <w:color w:val="EFF3F8"/>
          <w:sz w:val="21"/>
          <w:szCs w:val="21"/>
        </w:rPr>
        <w:br/>
        <w:t>o </w:t>
      </w:r>
      <w:r>
        <w:rPr>
          <w:rStyle w:val="Textoennegrita"/>
          <w:rFonts w:ascii="Arial" w:hAnsi="Arial" w:cs="Arial"/>
          <w:color w:val="EFF3F8"/>
          <w:sz w:val="21"/>
          <w:szCs w:val="21"/>
        </w:rPr>
        <w:t>No se pude re asignar:</w:t>
      </w:r>
      <w:r>
        <w:rPr>
          <w:rFonts w:ascii="Arial" w:hAnsi="Arial" w:cs="Arial"/>
          <w:color w:val="EFF3F8"/>
          <w:sz w:val="21"/>
          <w:szCs w:val="21"/>
        </w:rPr>
        <w:t> una vez que la hayamos inicializado no la podemos reasignar solo con su nombre: const pokemonType = ‘electric’ no puede ejecutarse:</w:t>
      </w:r>
      <w:r>
        <w:rPr>
          <w:rFonts w:ascii="Arial" w:hAnsi="Arial" w:cs="Arial"/>
          <w:color w:val="EFF3F8"/>
          <w:sz w:val="21"/>
          <w:szCs w:val="21"/>
        </w:rPr>
        <w:br/>
        <w:t>pokemonType = ‘grass’</w:t>
      </w:r>
      <w:r>
        <w:rPr>
          <w:rFonts w:ascii="Arial" w:hAnsi="Arial" w:cs="Arial"/>
          <w:color w:val="EFF3F8"/>
          <w:sz w:val="21"/>
          <w:szCs w:val="21"/>
        </w:rPr>
        <w:br/>
        <w:t>o </w:t>
      </w:r>
      <w:r>
        <w:rPr>
          <w:rStyle w:val="Textoennegrita"/>
          <w:rFonts w:ascii="Arial" w:hAnsi="Arial" w:cs="Arial"/>
          <w:color w:val="EFF3F8"/>
          <w:sz w:val="21"/>
          <w:szCs w:val="21"/>
        </w:rPr>
        <w:t>No es inmutable:</w:t>
      </w:r>
      <w:r>
        <w:rPr>
          <w:rFonts w:ascii="Arial" w:hAnsi="Arial" w:cs="Arial"/>
          <w:color w:val="EFF3F8"/>
          <w:sz w:val="21"/>
          <w:szCs w:val="21"/>
        </w:rPr>
        <w:t> osea no puede cambiar con objetos:</w:t>
      </w:r>
    </w:p>
    <w:p w:rsidR="000B1E2E" w:rsidRDefault="000B1E2E" w:rsidP="000B1E2E">
      <w:pPr>
        <w:pStyle w:val="NormalWeb"/>
        <w:numPr>
          <w:ilvl w:val="0"/>
          <w:numId w:val="2"/>
        </w:numPr>
        <w:shd w:val="clear" w:color="auto" w:fill="24385B"/>
        <w:spacing w:before="0" w:beforeAutospacing="0" w:after="0" w:afterAutospacing="0"/>
        <w:ind w:left="0"/>
        <w:rPr>
          <w:rFonts w:ascii="Arial" w:hAnsi="Arial" w:cs="Arial"/>
          <w:color w:val="EFF3F8"/>
          <w:sz w:val="21"/>
          <w:szCs w:val="21"/>
        </w:rPr>
      </w:pPr>
      <w:r>
        <w:rPr>
          <w:rStyle w:val="Textoennegrita"/>
          <w:rFonts w:ascii="Arial" w:hAnsi="Arial" w:cs="Arial"/>
          <w:color w:val="EFF3F8"/>
          <w:sz w:val="21"/>
          <w:szCs w:val="21"/>
        </w:rPr>
        <w:t>Let:</w:t>
      </w:r>
      <w:r>
        <w:rPr>
          <w:rFonts w:ascii="Arial" w:hAnsi="Arial" w:cs="Arial"/>
          <w:color w:val="EFF3F8"/>
          <w:sz w:val="21"/>
          <w:szCs w:val="21"/>
        </w:rPr>
        <w:t> Son variables que pueden ser modificadas, se pueden cambiar:</w:t>
      </w:r>
      <w:r>
        <w:rPr>
          <w:rFonts w:ascii="Arial" w:hAnsi="Arial" w:cs="Arial"/>
          <w:color w:val="EFF3F8"/>
          <w:sz w:val="21"/>
          <w:szCs w:val="21"/>
        </w:rPr>
        <w:br/>
      </w:r>
      <w:r>
        <w:rPr>
          <w:rStyle w:val="Textoennegrita"/>
          <w:rFonts w:ascii="Arial" w:hAnsi="Arial" w:cs="Arial"/>
          <w:color w:val="EFF3F8"/>
          <w:sz w:val="21"/>
          <w:szCs w:val="21"/>
        </w:rPr>
        <w:t>o No se puede reinicilizar:</w:t>
      </w:r>
      <w:r>
        <w:rPr>
          <w:rFonts w:ascii="Arial" w:hAnsi="Arial" w:cs="Arial"/>
          <w:color w:val="EFF3F8"/>
          <w:sz w:val="21"/>
          <w:szCs w:val="21"/>
        </w:rPr>
        <w:t> es una const única no puede haber otra inicializada con el mismo nombre. let pokemonType = ‘electric’ no puede haber:</w:t>
      </w:r>
      <w:r>
        <w:rPr>
          <w:rFonts w:ascii="Arial" w:hAnsi="Arial" w:cs="Arial"/>
          <w:color w:val="EFF3F8"/>
          <w:sz w:val="21"/>
          <w:szCs w:val="21"/>
        </w:rPr>
        <w:br/>
        <w:t>let pokemonType = ‘grass’</w:t>
      </w:r>
      <w:r>
        <w:rPr>
          <w:rFonts w:ascii="Arial" w:hAnsi="Arial" w:cs="Arial"/>
          <w:color w:val="EFF3F8"/>
          <w:sz w:val="21"/>
          <w:szCs w:val="21"/>
        </w:rPr>
        <w:br/>
        <w:t>o </w:t>
      </w:r>
      <w:r>
        <w:rPr>
          <w:rStyle w:val="Textoennegrita"/>
          <w:rFonts w:ascii="Arial" w:hAnsi="Arial" w:cs="Arial"/>
          <w:color w:val="EFF3F8"/>
          <w:sz w:val="21"/>
          <w:szCs w:val="21"/>
        </w:rPr>
        <w:t>Se puede reasignar:</w:t>
      </w:r>
      <w:r>
        <w:rPr>
          <w:rFonts w:ascii="Arial" w:hAnsi="Arial" w:cs="Arial"/>
          <w:color w:val="EFF3F8"/>
          <w:sz w:val="21"/>
          <w:szCs w:val="21"/>
        </w:rPr>
        <w:t xml:space="preserve"> Osea la variable ya inicializada le reasignamos otro valor por ejemplo: inicializamos la variable: let pokemonType = ‘electric’ ahora la reasignamos </w:t>
      </w:r>
      <w:r>
        <w:rPr>
          <w:rFonts w:ascii="Arial" w:hAnsi="Arial" w:cs="Arial"/>
          <w:color w:val="EFF3F8"/>
          <w:sz w:val="21"/>
          <w:szCs w:val="21"/>
        </w:rPr>
        <w:lastRenderedPageBreak/>
        <w:t>pokemonType = ‘grass’</w:t>
      </w:r>
      <w:r>
        <w:rPr>
          <w:rFonts w:ascii="Arial" w:hAnsi="Arial" w:cs="Arial"/>
          <w:color w:val="EFF3F8"/>
          <w:sz w:val="21"/>
          <w:szCs w:val="21"/>
        </w:rPr>
        <w:br/>
        <w:t>o </w:t>
      </w:r>
      <w:r>
        <w:rPr>
          <w:rStyle w:val="Textoennegrita"/>
          <w:rFonts w:ascii="Arial" w:hAnsi="Arial" w:cs="Arial"/>
          <w:color w:val="EFF3F8"/>
          <w:sz w:val="21"/>
          <w:szCs w:val="21"/>
        </w:rPr>
        <w:t>Su contexto de es bloque:</w:t>
      </w:r>
      <w:r>
        <w:rPr>
          <w:rFonts w:ascii="Arial" w:hAnsi="Arial" w:cs="Arial"/>
          <w:color w:val="EFF3F8"/>
          <w:sz w:val="21"/>
          <w:szCs w:val="21"/>
        </w:rPr>
        <w:t> Solo funciona dentro de un bloque {}, fuera de ello no.</w:t>
      </w:r>
    </w:p>
    <w:p w:rsidR="000B1E2E" w:rsidRDefault="000B1E2E"/>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Funciones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Las funciones son las tareas que va a llevar a cabo el navegador. Existen 2 tipos de funciones</w:t>
      </w:r>
      <w:r w:rsidRPr="000B1E2E">
        <w:rPr>
          <w:rFonts w:ascii="Arial" w:eastAsia="Times New Roman" w:hAnsi="Arial" w:cs="Arial"/>
          <w:color w:val="EFF3F8"/>
          <w:sz w:val="21"/>
          <w:szCs w:val="21"/>
          <w:lang w:eastAsia="es-AR"/>
        </w:rPr>
        <w:br/>
        <w:t>1) Declarativas</w:t>
      </w:r>
      <w:r w:rsidRPr="000B1E2E">
        <w:rPr>
          <w:rFonts w:ascii="Arial" w:eastAsia="Times New Roman" w:hAnsi="Arial" w:cs="Arial"/>
          <w:color w:val="EFF3F8"/>
          <w:sz w:val="21"/>
          <w:szCs w:val="21"/>
          <w:lang w:eastAsia="es-AR"/>
        </w:rPr>
        <w:br/>
        <w:t>2) De expresión</w:t>
      </w:r>
      <w:r w:rsidRPr="000B1E2E">
        <w:rPr>
          <w:rFonts w:ascii="Arial" w:eastAsia="Times New Roman" w:hAnsi="Arial" w:cs="Arial"/>
          <w:color w:val="EFF3F8"/>
          <w:sz w:val="21"/>
          <w:szCs w:val="21"/>
          <w:lang w:eastAsia="es-AR"/>
        </w:rPr>
        <w:br/>
        <w:t>Ambas pueden llevar parámetros, que son los datos que necesitan para ejecutarse.</w:t>
      </w:r>
      <w:r w:rsidRPr="000B1E2E">
        <w:rPr>
          <w:rFonts w:ascii="Arial" w:eastAsia="Times New Roman" w:hAnsi="Arial" w:cs="Arial"/>
          <w:color w:val="EFF3F8"/>
          <w:sz w:val="21"/>
          <w:szCs w:val="21"/>
          <w:lang w:eastAsia="es-AR"/>
        </w:rPr>
        <w:br/>
        <w:t>Cada parámetro va separado por una coma.</w:t>
      </w:r>
      <w:r w:rsidRPr="000B1E2E">
        <w:rPr>
          <w:rFonts w:ascii="Arial" w:eastAsia="Times New Roman" w:hAnsi="Arial" w:cs="Arial"/>
          <w:color w:val="EFF3F8"/>
          <w:sz w:val="21"/>
          <w:szCs w:val="21"/>
          <w:lang w:eastAsia="es-AR"/>
        </w:rPr>
        <w:br/>
        <w:t xml:space="preserve">Cada instrucción que tenga la función debe terminar </w:t>
      </w:r>
      <w:proofErr w:type="gramStart"/>
      <w:r w:rsidRPr="000B1E2E">
        <w:rPr>
          <w:rFonts w:ascii="Arial" w:eastAsia="Times New Roman" w:hAnsi="Arial" w:cs="Arial"/>
          <w:color w:val="EFF3F8"/>
          <w:sz w:val="21"/>
          <w:szCs w:val="21"/>
          <w:lang w:eastAsia="es-AR"/>
        </w:rPr>
        <w:t>con ; .</w:t>
      </w:r>
      <w:proofErr w:type="gramEnd"/>
      <w:r w:rsidRPr="000B1E2E">
        <w:rPr>
          <w:rFonts w:ascii="Arial" w:eastAsia="Times New Roman" w:hAnsi="Arial" w:cs="Arial"/>
          <w:color w:val="EFF3F8"/>
          <w:sz w:val="21"/>
          <w:szCs w:val="21"/>
          <w:lang w:eastAsia="es-AR"/>
        </w:rPr>
        <w:br/>
        <w:t xml:space="preserve">Si queremos que una función nos dé un </w:t>
      </w:r>
      <w:proofErr w:type="gramStart"/>
      <w:r w:rsidRPr="000B1E2E">
        <w:rPr>
          <w:rFonts w:ascii="Arial" w:eastAsia="Times New Roman" w:hAnsi="Arial" w:cs="Arial"/>
          <w:color w:val="EFF3F8"/>
          <w:sz w:val="21"/>
          <w:szCs w:val="21"/>
          <w:lang w:eastAsia="es-AR"/>
        </w:rPr>
        <w:t>numero</w:t>
      </w:r>
      <w:proofErr w:type="gramEnd"/>
      <w:r w:rsidRPr="000B1E2E">
        <w:rPr>
          <w:rFonts w:ascii="Arial" w:eastAsia="Times New Roman" w:hAnsi="Arial" w:cs="Arial"/>
          <w:color w:val="EFF3F8"/>
          <w:sz w:val="21"/>
          <w:szCs w:val="21"/>
          <w:lang w:eastAsia="es-AR"/>
        </w:rPr>
        <w:t xml:space="preserve"> o dato tenemos que usar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proofErr w:type="gramStart"/>
      <w:r w:rsidRPr="000B1E2E">
        <w:rPr>
          <w:rFonts w:ascii="Arial" w:eastAsia="Times New Roman" w:hAnsi="Arial" w:cs="Arial"/>
          <w:i/>
          <w:iCs/>
          <w:color w:val="EFF3F8"/>
          <w:sz w:val="21"/>
          <w:szCs w:val="21"/>
          <w:lang w:eastAsia="es-AR"/>
        </w:rPr>
        <w:t>return</w:t>
      </w:r>
      <w:proofErr w:type="gramEnd"/>
      <w:r w:rsidRPr="000B1E2E">
        <w:rPr>
          <w:rFonts w:ascii="Arial" w:eastAsia="Times New Roman" w:hAnsi="Arial" w:cs="Arial"/>
          <w:i/>
          <w:iCs/>
          <w:color w:val="EFF3F8"/>
          <w:sz w:val="21"/>
          <w:szCs w:val="21"/>
          <w:lang w:eastAsia="es-AR"/>
        </w:rPr>
        <w:t xml:space="preserve"> El dato que queremos que nos dé;</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Las funciones declarativas tienen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proofErr w:type="gramStart"/>
      <w:r w:rsidRPr="000B1E2E">
        <w:rPr>
          <w:rFonts w:ascii="Arial" w:eastAsia="Times New Roman" w:hAnsi="Arial" w:cs="Arial"/>
          <w:i/>
          <w:iCs/>
          <w:color w:val="EFF3F8"/>
          <w:sz w:val="21"/>
          <w:szCs w:val="21"/>
          <w:lang w:eastAsia="es-AR"/>
        </w:rPr>
        <w:t>function</w:t>
      </w:r>
      <w:proofErr w:type="gramEnd"/>
      <w:r w:rsidRPr="000B1E2E">
        <w:rPr>
          <w:rFonts w:ascii="Arial" w:eastAsia="Times New Roman" w:hAnsi="Arial" w:cs="Arial"/>
          <w:i/>
          <w:iCs/>
          <w:color w:val="EFF3F8"/>
          <w:sz w:val="21"/>
          <w:szCs w:val="21"/>
          <w:lang w:eastAsia="es-AR"/>
        </w:rPr>
        <w:t xml:space="preserve"> Nombre de la función (Parámetros de la función) {Instrucciones}</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Un ejemplo de una función puede ser una suma:</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_</w:t>
      </w:r>
      <w:r w:rsidRPr="000B1E2E">
        <w:rPr>
          <w:rFonts w:ascii="Arial" w:eastAsia="Times New Roman" w:hAnsi="Arial" w:cs="Arial"/>
          <w:color w:val="EFF3F8"/>
          <w:sz w:val="21"/>
          <w:szCs w:val="21"/>
          <w:lang w:eastAsia="es-AR"/>
        </w:rPr>
        <w:br/>
        <w:t>function suma (a</w:t>
      </w:r>
      <w:proofErr w:type="gramStart"/>
      <w:r w:rsidRPr="000B1E2E">
        <w:rPr>
          <w:rFonts w:ascii="Arial" w:eastAsia="Times New Roman" w:hAnsi="Arial" w:cs="Arial"/>
          <w:color w:val="EFF3F8"/>
          <w:sz w:val="21"/>
          <w:szCs w:val="21"/>
          <w:lang w:eastAsia="es-AR"/>
        </w:rPr>
        <w:t>,b</w:t>
      </w:r>
      <w:proofErr w:type="gramEnd"/>
      <w:r w:rsidRPr="000B1E2E">
        <w:rPr>
          <w:rFonts w:ascii="Arial" w:eastAsia="Times New Roman" w:hAnsi="Arial" w:cs="Arial"/>
          <w:color w:val="EFF3F8"/>
          <w:sz w:val="21"/>
          <w:szCs w:val="21"/>
          <w:lang w:eastAsia="es-AR"/>
        </w:rPr>
        <w:t>) {return a+b;}_</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Las funciones de expresión son aquellas que guardamos en una variable, por lo tanto, no es necesario nombrarlas y tienen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 xml:space="preserve">_var Nombre de la variable = </w:t>
      </w:r>
      <w:proofErr w:type="gramStart"/>
      <w:r w:rsidRPr="000B1E2E">
        <w:rPr>
          <w:rFonts w:ascii="Arial" w:eastAsia="Times New Roman" w:hAnsi="Arial" w:cs="Arial"/>
          <w:color w:val="EFF3F8"/>
          <w:sz w:val="21"/>
          <w:szCs w:val="21"/>
          <w:lang w:eastAsia="es-AR"/>
        </w:rPr>
        <w:t>function(</w:t>
      </w:r>
      <w:proofErr w:type="gramEnd"/>
      <w:r w:rsidRPr="000B1E2E">
        <w:rPr>
          <w:rFonts w:ascii="Arial" w:eastAsia="Times New Roman" w:hAnsi="Arial" w:cs="Arial"/>
          <w:color w:val="EFF3F8"/>
          <w:sz w:val="21"/>
          <w:szCs w:val="21"/>
          <w:lang w:eastAsia="es-AR"/>
        </w:rPr>
        <w:t>Parametros){Instrucciones}.</w:t>
      </w:r>
      <w:r w:rsidRPr="000B1E2E">
        <w:rPr>
          <w:rFonts w:ascii="Arial" w:eastAsia="Times New Roman" w:hAnsi="Arial" w:cs="Arial"/>
          <w:color w:val="EFF3F8"/>
          <w:sz w:val="21"/>
          <w:szCs w:val="21"/>
          <w:lang w:eastAsia="es-AR"/>
        </w:rPr>
        <w:br/>
        <w:t>_</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Un ejemplo de una función de expresión sería:</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proofErr w:type="gramStart"/>
      <w:r w:rsidRPr="000B1E2E">
        <w:rPr>
          <w:rFonts w:ascii="Arial" w:eastAsia="Times New Roman" w:hAnsi="Arial" w:cs="Arial"/>
          <w:i/>
          <w:iCs/>
          <w:color w:val="EFF3F8"/>
          <w:sz w:val="21"/>
          <w:szCs w:val="21"/>
          <w:lang w:eastAsia="es-AR"/>
        </w:rPr>
        <w:t>var</w:t>
      </w:r>
      <w:proofErr w:type="gramEnd"/>
      <w:r w:rsidRPr="000B1E2E">
        <w:rPr>
          <w:rFonts w:ascii="Arial" w:eastAsia="Times New Roman" w:hAnsi="Arial" w:cs="Arial"/>
          <w:i/>
          <w:iCs/>
          <w:color w:val="EFF3F8"/>
          <w:sz w:val="21"/>
          <w:szCs w:val="21"/>
          <w:lang w:eastAsia="es-AR"/>
        </w:rPr>
        <w:t xml:space="preserve"> suma = function(a,b){return a+b;}</w:t>
      </w:r>
    </w:p>
    <w:p w:rsidR="000B1E2E" w:rsidRPr="000B1E2E" w:rsidRDefault="000B1E2E" w:rsidP="000B1E2E">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AR"/>
        </w:rPr>
      </w:pPr>
      <w:r w:rsidRPr="000B1E2E">
        <w:rPr>
          <w:rFonts w:ascii="Courier New" w:eastAsia="Times New Roman" w:hAnsi="Courier New" w:cs="Courier New"/>
          <w:color w:val="FFFFFF"/>
          <w:sz w:val="21"/>
          <w:szCs w:val="21"/>
          <w:shd w:val="clear" w:color="auto" w:fill="0C1633"/>
          <w:lang w:eastAsia="es-AR"/>
        </w:rPr>
        <w:t>Para ejecutar las funciones debemos usar la siguiente sintaxis:</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 xml:space="preserve">_Nombre de la </w:t>
      </w:r>
      <w:proofErr w:type="gramStart"/>
      <w:r w:rsidRPr="000B1E2E">
        <w:rPr>
          <w:rFonts w:ascii="Arial" w:eastAsia="Times New Roman" w:hAnsi="Arial" w:cs="Arial"/>
          <w:color w:val="EFF3F8"/>
          <w:sz w:val="21"/>
          <w:szCs w:val="21"/>
          <w:lang w:eastAsia="es-AR"/>
        </w:rPr>
        <w:t>funcion(</w:t>
      </w:r>
      <w:proofErr w:type="gramEnd"/>
      <w:r w:rsidRPr="000B1E2E">
        <w:rPr>
          <w:rFonts w:ascii="Arial" w:eastAsia="Times New Roman" w:hAnsi="Arial" w:cs="Arial"/>
          <w:color w:val="EFF3F8"/>
          <w:sz w:val="21"/>
          <w:szCs w:val="21"/>
          <w:lang w:eastAsia="es-AR"/>
        </w:rPr>
        <w:t>Parametros función); _</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Si la función no tiene ningún parámetro, únicamente se escribe:</w:t>
      </w:r>
    </w:p>
    <w:p w:rsidR="000B1E2E" w:rsidRPr="000B1E2E" w:rsidRDefault="000B1E2E" w:rsidP="000B1E2E">
      <w:pPr>
        <w:shd w:val="clear" w:color="auto" w:fill="24385B"/>
        <w:spacing w:after="0" w:line="240" w:lineRule="auto"/>
        <w:rPr>
          <w:rFonts w:ascii="Arial" w:eastAsia="Times New Roman" w:hAnsi="Arial" w:cs="Arial"/>
          <w:color w:val="EFF3F8"/>
          <w:sz w:val="21"/>
          <w:szCs w:val="21"/>
          <w:lang w:eastAsia="es-AR"/>
        </w:rPr>
      </w:pPr>
      <w:r w:rsidRPr="000B1E2E">
        <w:rPr>
          <w:rFonts w:ascii="Arial" w:eastAsia="Times New Roman" w:hAnsi="Arial" w:cs="Arial"/>
          <w:color w:val="EFF3F8"/>
          <w:sz w:val="21"/>
          <w:szCs w:val="21"/>
          <w:lang w:eastAsia="es-AR"/>
        </w:rPr>
        <w:t xml:space="preserve">_Nombre de la </w:t>
      </w:r>
      <w:proofErr w:type="gramStart"/>
      <w:r w:rsidRPr="000B1E2E">
        <w:rPr>
          <w:rFonts w:ascii="Arial" w:eastAsia="Times New Roman" w:hAnsi="Arial" w:cs="Arial"/>
          <w:color w:val="EFF3F8"/>
          <w:sz w:val="21"/>
          <w:szCs w:val="21"/>
          <w:lang w:eastAsia="es-AR"/>
        </w:rPr>
        <w:t>función(</w:t>
      </w:r>
      <w:proofErr w:type="gramEnd"/>
      <w:r w:rsidRPr="000B1E2E">
        <w:rPr>
          <w:rFonts w:ascii="Arial" w:eastAsia="Times New Roman" w:hAnsi="Arial" w:cs="Arial"/>
          <w:color w:val="EFF3F8"/>
          <w:sz w:val="21"/>
          <w:szCs w:val="21"/>
          <w:lang w:eastAsia="es-AR"/>
        </w:rPr>
        <w:t>); _</w:t>
      </w:r>
    </w:p>
    <w:p w:rsidR="000B1E2E" w:rsidRDefault="000B1E2E"/>
    <w:p w:rsidR="00EB3625" w:rsidRPr="003516B0" w:rsidRDefault="00EB3625" w:rsidP="003516B0">
      <w:pPr>
        <w:pStyle w:val="Ttulo1"/>
        <w:spacing w:before="161" w:after="161"/>
        <w:rPr>
          <w:rFonts w:ascii="Arial" w:hAnsi="Arial" w:cs="Arial"/>
          <w:color w:val="auto"/>
        </w:rPr>
      </w:pPr>
      <w:r w:rsidRPr="003516B0">
        <w:rPr>
          <w:rFonts w:ascii="Arial" w:hAnsi="Arial" w:cs="Arial"/>
          <w:color w:val="auto"/>
        </w:rPr>
        <w:t>¿Qué es una función declarativa y una expresiva?</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Cuando hablamos de funciones en JavaScript, tenemos dos tipos de funciones: Funciones Declarativas (function declaration / function statement) y Expresiones de función (function expression / funciones anónimas).</w:t>
      </w:r>
    </w:p>
    <w:p w:rsidR="00EB3625" w:rsidRPr="003516B0" w:rsidRDefault="00EB3625" w:rsidP="003516B0">
      <w:pPr>
        <w:pStyle w:val="Ttulo3"/>
        <w:spacing w:before="0"/>
        <w:rPr>
          <w:rFonts w:ascii="Arial" w:hAnsi="Arial" w:cs="Arial"/>
          <w:color w:val="auto"/>
          <w:sz w:val="27"/>
          <w:szCs w:val="27"/>
        </w:rPr>
      </w:pPr>
      <w:r w:rsidRPr="003516B0">
        <w:rPr>
          <w:rFonts w:ascii="Arial" w:hAnsi="Arial" w:cs="Arial"/>
          <w:color w:val="auto"/>
        </w:rPr>
        <w:t>Funciones Declarativas:</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En las funciones declarativas, utilizamos la palabra reservada function al inicio para poder declarar la función:</w:t>
      </w:r>
    </w:p>
    <w:p w:rsidR="00EB3625" w:rsidRPr="003516B0" w:rsidRDefault="00EB3625" w:rsidP="003516B0">
      <w:pPr>
        <w:pStyle w:val="HTMLconformatoprevio"/>
        <w:rPr>
          <w:rStyle w:val="CdigoHTML"/>
          <w:spacing w:val="4"/>
        </w:rPr>
      </w:pPr>
      <w:proofErr w:type="gramStart"/>
      <w:r w:rsidRPr="003516B0">
        <w:rPr>
          <w:rStyle w:val="hljs-keyword"/>
          <w:b/>
          <w:bCs/>
          <w:spacing w:val="4"/>
        </w:rPr>
        <w:t>function</w:t>
      </w:r>
      <w:proofErr w:type="gramEnd"/>
      <w:r w:rsidRPr="003516B0">
        <w:rPr>
          <w:rStyle w:val="hljs-function"/>
          <w:spacing w:val="4"/>
        </w:rPr>
        <w:t xml:space="preserve"> </w:t>
      </w:r>
      <w:r w:rsidRPr="003516B0">
        <w:rPr>
          <w:rStyle w:val="hljs-title"/>
          <w:b/>
          <w:bCs/>
          <w:spacing w:val="4"/>
        </w:rPr>
        <w:t>saludar</w:t>
      </w:r>
      <w:r w:rsidRPr="003516B0">
        <w:rPr>
          <w:rStyle w:val="hljs-function"/>
          <w:spacing w:val="4"/>
        </w:rPr>
        <w:t>(</w:t>
      </w:r>
      <w:r w:rsidRPr="003516B0">
        <w:rPr>
          <w:rStyle w:val="hljs-params"/>
          <w:spacing w:val="4"/>
        </w:rPr>
        <w:t>nombre</w:t>
      </w:r>
      <w:r w:rsidRPr="003516B0">
        <w:rPr>
          <w:rStyle w:val="hljs-function"/>
          <w:spacing w:val="4"/>
        </w:rPr>
        <w:t xml:space="preserve">) </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ab/>
      </w:r>
      <w:proofErr w:type="gramStart"/>
      <w:r w:rsidRPr="003516B0">
        <w:rPr>
          <w:rStyle w:val="hljs-builtin"/>
          <w:spacing w:val="4"/>
        </w:rPr>
        <w:t>console</w:t>
      </w:r>
      <w:r w:rsidRPr="003516B0">
        <w:rPr>
          <w:rStyle w:val="CdigoHTML"/>
          <w:spacing w:val="4"/>
        </w:rPr>
        <w:t>.log(</w:t>
      </w:r>
      <w:proofErr w:type="gramEnd"/>
      <w:r w:rsidRPr="003516B0">
        <w:rPr>
          <w:rStyle w:val="hljs-string"/>
          <w:spacing w:val="4"/>
        </w:rPr>
        <w:t xml:space="preserve">`Hola </w:t>
      </w:r>
      <w:r w:rsidRPr="003516B0">
        <w:rPr>
          <w:rStyle w:val="hljs-subst"/>
          <w:spacing w:val="4"/>
        </w:rPr>
        <w:t>${nombre}</w:t>
      </w:r>
      <w:r w:rsidRPr="003516B0">
        <w:rPr>
          <w:rStyle w:val="hljs-string"/>
          <w:spacing w:val="4"/>
        </w:rPr>
        <w:t>`</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w:t>
      </w:r>
    </w:p>
    <w:p w:rsidR="00EB3625" w:rsidRPr="003516B0" w:rsidRDefault="00EB3625" w:rsidP="003516B0">
      <w:pPr>
        <w:pStyle w:val="HTMLconformatoprevio"/>
        <w:rPr>
          <w:rStyle w:val="CdigoHTML"/>
          <w:spacing w:val="4"/>
        </w:rPr>
      </w:pPr>
    </w:p>
    <w:p w:rsidR="00EB3625" w:rsidRPr="003516B0" w:rsidRDefault="00EB3625" w:rsidP="003516B0">
      <w:pPr>
        <w:pStyle w:val="HTMLconformatoprevio"/>
        <w:rPr>
          <w:rStyle w:val="CdigoHTML"/>
          <w:spacing w:val="4"/>
        </w:rPr>
      </w:pPr>
      <w:proofErr w:type="gramStart"/>
      <w:r w:rsidRPr="003516B0">
        <w:rPr>
          <w:rStyle w:val="CdigoHTML"/>
          <w:spacing w:val="4"/>
        </w:rPr>
        <w:t>saludar</w:t>
      </w:r>
      <w:proofErr w:type="gramEnd"/>
      <w:r w:rsidRPr="003516B0">
        <w:rPr>
          <w:rStyle w:val="CdigoHTML"/>
          <w:spacing w:val="4"/>
        </w:rPr>
        <w:t>(</w:t>
      </w:r>
      <w:r w:rsidRPr="003516B0">
        <w:rPr>
          <w:rStyle w:val="hljs-string"/>
          <w:spacing w:val="4"/>
        </w:rPr>
        <w:t>'Diego'</w:t>
      </w:r>
      <w:r w:rsidRPr="003516B0">
        <w:rPr>
          <w:rStyle w:val="CdigoHTML"/>
          <w:spacing w:val="4"/>
        </w:rPr>
        <w:t>);</w:t>
      </w:r>
    </w:p>
    <w:p w:rsidR="00EB3625" w:rsidRPr="003516B0" w:rsidRDefault="00EB3625" w:rsidP="003516B0">
      <w:pPr>
        <w:pStyle w:val="HTMLconformatoprevio"/>
        <w:rPr>
          <w:rStyle w:val="CdigoHTML"/>
          <w:spacing w:val="4"/>
        </w:rPr>
      </w:pPr>
    </w:p>
    <w:p w:rsidR="00EB3625" w:rsidRPr="003516B0" w:rsidRDefault="00EB3625" w:rsidP="003516B0">
      <w:pPr>
        <w:pStyle w:val="Ttulo4"/>
        <w:spacing w:before="0"/>
        <w:rPr>
          <w:rFonts w:ascii="Arial" w:hAnsi="Arial" w:cs="Arial"/>
          <w:color w:val="auto"/>
          <w:sz w:val="27"/>
          <w:szCs w:val="27"/>
        </w:rPr>
      </w:pPr>
      <w:r w:rsidRPr="003516B0">
        <w:rPr>
          <w:rFonts w:ascii="Arial" w:hAnsi="Arial" w:cs="Arial"/>
          <w:color w:val="auto"/>
          <w:sz w:val="27"/>
          <w:szCs w:val="27"/>
        </w:rPr>
        <w:lastRenderedPageBreak/>
        <w:t>Expresión de función:</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En la expresión de función, la declaración se inicia con la palabra reservada var, donde se generará una variable que guardará una función anónima.</w:t>
      </w:r>
    </w:p>
    <w:p w:rsidR="00EB3625" w:rsidRPr="003516B0" w:rsidRDefault="00EB3625" w:rsidP="003516B0">
      <w:pPr>
        <w:pStyle w:val="HTMLconformatoprevio"/>
        <w:rPr>
          <w:rStyle w:val="CdigoHTML"/>
          <w:spacing w:val="4"/>
        </w:rPr>
      </w:pPr>
      <w:proofErr w:type="gramStart"/>
      <w:r w:rsidRPr="003516B0">
        <w:rPr>
          <w:rStyle w:val="hljs-keyword"/>
          <w:b/>
          <w:bCs/>
          <w:spacing w:val="4"/>
        </w:rPr>
        <w:t>var</w:t>
      </w:r>
      <w:proofErr w:type="gramEnd"/>
      <w:r w:rsidRPr="003516B0">
        <w:rPr>
          <w:rStyle w:val="CdigoHTML"/>
          <w:spacing w:val="4"/>
        </w:rPr>
        <w:t xml:space="preserve"> nombre = </w:t>
      </w:r>
      <w:r w:rsidRPr="003516B0">
        <w:rPr>
          <w:rStyle w:val="hljs-keyword"/>
          <w:b/>
          <w:bCs/>
          <w:spacing w:val="4"/>
        </w:rPr>
        <w:t>function</w:t>
      </w:r>
      <w:r w:rsidRPr="003516B0">
        <w:rPr>
          <w:rStyle w:val="hljs-function"/>
          <w:spacing w:val="4"/>
        </w:rPr>
        <w:t>(</w:t>
      </w:r>
      <w:r w:rsidRPr="003516B0">
        <w:rPr>
          <w:rStyle w:val="hljs-params"/>
          <w:spacing w:val="4"/>
        </w:rPr>
        <w:t>nombre</w:t>
      </w:r>
      <w:r w:rsidRPr="003516B0">
        <w:rPr>
          <w:rStyle w:val="hljs-function"/>
          <w:spacing w:val="4"/>
        </w:rPr>
        <w:t>)</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 xml:space="preserve">    </w:t>
      </w:r>
      <w:proofErr w:type="gramStart"/>
      <w:r w:rsidRPr="003516B0">
        <w:rPr>
          <w:rStyle w:val="hljs-builtin"/>
          <w:spacing w:val="4"/>
        </w:rPr>
        <w:t>console</w:t>
      </w:r>
      <w:r w:rsidRPr="003516B0">
        <w:rPr>
          <w:rStyle w:val="CdigoHTML"/>
          <w:spacing w:val="4"/>
        </w:rPr>
        <w:t>.log(</w:t>
      </w:r>
      <w:proofErr w:type="gramEnd"/>
      <w:r w:rsidRPr="003516B0">
        <w:rPr>
          <w:rStyle w:val="hljs-string"/>
          <w:spacing w:val="4"/>
        </w:rPr>
        <w:t xml:space="preserve">`Hola </w:t>
      </w:r>
      <w:r w:rsidRPr="003516B0">
        <w:rPr>
          <w:rStyle w:val="hljs-subst"/>
          <w:spacing w:val="4"/>
        </w:rPr>
        <w:t>${nombre}</w:t>
      </w:r>
      <w:r w:rsidRPr="003516B0">
        <w:rPr>
          <w:rStyle w:val="hljs-string"/>
          <w:spacing w:val="4"/>
        </w:rPr>
        <w:t>`</w:t>
      </w:r>
      <w:r w:rsidRPr="003516B0">
        <w:rPr>
          <w:rStyle w:val="CdigoHTML"/>
          <w:spacing w:val="4"/>
        </w:rPr>
        <w:t>)</w:t>
      </w:r>
    </w:p>
    <w:p w:rsidR="00EB3625" w:rsidRPr="003516B0" w:rsidRDefault="00EB3625" w:rsidP="003516B0">
      <w:pPr>
        <w:pStyle w:val="HTMLconformatoprevio"/>
        <w:rPr>
          <w:rStyle w:val="CdigoHTML"/>
          <w:spacing w:val="4"/>
        </w:rPr>
      </w:pPr>
      <w:r w:rsidRPr="003516B0">
        <w:rPr>
          <w:rStyle w:val="CdigoHTML"/>
          <w:spacing w:val="4"/>
        </w:rPr>
        <w:t>}</w:t>
      </w:r>
    </w:p>
    <w:p w:rsidR="00EB3625" w:rsidRPr="003516B0" w:rsidRDefault="00EB3625" w:rsidP="003516B0">
      <w:pPr>
        <w:pStyle w:val="HTMLconformatoprevio"/>
        <w:rPr>
          <w:rStyle w:val="CdigoHTML"/>
          <w:spacing w:val="4"/>
        </w:rPr>
      </w:pPr>
    </w:p>
    <w:p w:rsidR="00EB3625" w:rsidRPr="003516B0" w:rsidRDefault="00EB3625" w:rsidP="003516B0">
      <w:pPr>
        <w:pStyle w:val="HTMLconformatoprevio"/>
        <w:rPr>
          <w:rStyle w:val="CdigoHTML"/>
          <w:spacing w:val="4"/>
        </w:rPr>
      </w:pPr>
      <w:proofErr w:type="gramStart"/>
      <w:r w:rsidRPr="003516B0">
        <w:rPr>
          <w:rStyle w:val="CdigoHTML"/>
          <w:spacing w:val="4"/>
        </w:rPr>
        <w:t>nombre</w:t>
      </w:r>
      <w:proofErr w:type="gramEnd"/>
      <w:r w:rsidRPr="003516B0">
        <w:rPr>
          <w:rStyle w:val="CdigoHTML"/>
          <w:spacing w:val="4"/>
        </w:rPr>
        <w:t>(‘Diego’);</w:t>
      </w:r>
    </w:p>
    <w:p w:rsidR="00EB3625" w:rsidRPr="003516B0" w:rsidRDefault="00EB3625" w:rsidP="003516B0">
      <w:pPr>
        <w:pStyle w:val="HTMLconformatoprevio"/>
        <w:rPr>
          <w:rStyle w:val="CdigoHTML"/>
          <w:spacing w:val="4"/>
        </w:rPr>
      </w:pP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En la expresión de función, la función podría o no llevar nombre, aunque es más común que se hagan anónimas.</w:t>
      </w:r>
    </w:p>
    <w:p w:rsidR="00EB3625" w:rsidRPr="003516B0" w:rsidRDefault="00EB3625" w:rsidP="003516B0">
      <w:pPr>
        <w:pStyle w:val="Ttulo3"/>
        <w:spacing w:before="0"/>
        <w:rPr>
          <w:rFonts w:ascii="Arial" w:hAnsi="Arial" w:cs="Arial"/>
          <w:color w:val="auto"/>
          <w:sz w:val="27"/>
          <w:szCs w:val="27"/>
        </w:rPr>
      </w:pPr>
      <w:r w:rsidRPr="003516B0">
        <w:rPr>
          <w:rFonts w:ascii="Arial" w:hAnsi="Arial" w:cs="Arial"/>
          <w:color w:val="auto"/>
        </w:rPr>
        <w:t>Diferencias:</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A las funciones declarativas se les aplica hoisting, y a la expresión de función, no. Ya que el hoisting solo se aplica en las palabras reservadas var y function.</w:t>
      </w:r>
    </w:p>
    <w:p w:rsidR="00EB3625" w:rsidRPr="003516B0" w:rsidRDefault="00EB3625" w:rsidP="003516B0">
      <w:pPr>
        <w:pStyle w:val="NormalWeb"/>
        <w:rPr>
          <w:rFonts w:ascii="Arial" w:hAnsi="Arial" w:cs="Arial"/>
          <w:sz w:val="27"/>
          <w:szCs w:val="27"/>
        </w:rPr>
      </w:pPr>
      <w:r w:rsidRPr="003516B0">
        <w:rPr>
          <w:rFonts w:ascii="Arial" w:hAnsi="Arial" w:cs="Arial"/>
          <w:sz w:val="27"/>
          <w:szCs w:val="27"/>
        </w:rPr>
        <w:t>Lo que quiere decir que con las funciones declarativas, podemos mandar llamar la función antes de que ésta sea declarada, y con la expresión de función, no, tendríamos que declararla primero, y después mandarla llamar.</w:t>
      </w:r>
    </w:p>
    <w:p w:rsidR="00EB3625" w:rsidRDefault="00EB3625"/>
    <w:p w:rsidR="00AC44F6" w:rsidRDefault="00AC44F6" w:rsidP="00AC44F6">
      <w:pPr>
        <w:pStyle w:val="Ttulo2"/>
        <w:shd w:val="clear" w:color="auto" w:fill="FFFFFF"/>
        <w:rPr>
          <w:rFonts w:ascii="Segoe UI" w:hAnsi="Segoe UI" w:cs="Segoe UI"/>
          <w:color w:val="1B1B1B"/>
          <w:spacing w:val="23"/>
        </w:rPr>
      </w:pPr>
      <w:r>
        <w:rPr>
          <w:rFonts w:ascii="Segoe UI" w:hAnsi="Segoe UI" w:cs="Segoe UI"/>
          <w:color w:val="1B1B1B"/>
          <w:spacing w:val="23"/>
        </w:rPr>
        <w:t>In this article</w:t>
      </w:r>
    </w:p>
    <w:p w:rsidR="00AC44F6" w:rsidRDefault="00512571" w:rsidP="00AC44F6">
      <w:pPr>
        <w:numPr>
          <w:ilvl w:val="0"/>
          <w:numId w:val="3"/>
        </w:numPr>
        <w:shd w:val="clear" w:color="auto" w:fill="FFFFFF"/>
        <w:spacing w:after="0" w:line="240" w:lineRule="auto"/>
        <w:ind w:left="0"/>
        <w:rPr>
          <w:rFonts w:ascii="Segoe UI" w:hAnsi="Segoe UI" w:cs="Segoe UI"/>
          <w:color w:val="1B1B1B"/>
        </w:rPr>
      </w:pPr>
      <w:hyperlink r:id="rId15" w:anchor="aprenda_m%C3%A1s" w:history="1">
        <w:r w:rsidR="00AC44F6">
          <w:rPr>
            <w:rStyle w:val="Hipervnculo"/>
            <w:rFonts w:ascii="Segoe UI" w:hAnsi="Segoe UI" w:cs="Segoe UI"/>
            <w:b/>
            <w:bCs/>
          </w:rPr>
          <w:t>Aprenda más</w:t>
        </w:r>
      </w:hyperlink>
    </w:p>
    <w:p w:rsidR="00AC44F6" w:rsidRDefault="00AC44F6" w:rsidP="00AC44F6">
      <w:pPr>
        <w:pStyle w:val="Ttulo1"/>
        <w:rPr>
          <w:rFonts w:ascii="Times New Roman" w:hAnsi="Times New Roman" w:cs="Times New Roman"/>
          <w:color w:val="auto"/>
        </w:rPr>
      </w:pPr>
      <w:r>
        <w:t>Hoisting</w:t>
      </w:r>
    </w:p>
    <w:p w:rsidR="00AC44F6" w:rsidRDefault="00AC44F6" w:rsidP="00AC44F6">
      <w:pPr>
        <w:pStyle w:val="NormalWeb"/>
      </w:pPr>
      <w:r>
        <w:t>Hoisting es un término que </w:t>
      </w:r>
      <w:r>
        <w:rPr>
          <w:rStyle w:val="nfasis"/>
        </w:rPr>
        <w:t>no</w:t>
      </w:r>
      <w:r>
        <w:t> encontrará utilizado en ninguna especificación previa a </w:t>
      </w:r>
      <w:hyperlink r:id="rId16" w:history="1">
        <w:r>
          <w:rPr>
            <w:rStyle w:val="Hipervnculo"/>
          </w:rPr>
          <w:t>ECMAScript® 2015 Language Specification</w:t>
        </w:r>
      </w:hyperlink>
      <w:r>
        <w:t>. El concepto de Hoisting fue pensado como una manera general de referirse a cómo funcionan los contextos de ejecución en JavaScript (específicamente las fases de creación y ejecución). Sin embargo, el concepto puede ser un poco confuso al principio.</w:t>
      </w:r>
    </w:p>
    <w:p w:rsidR="00AC44F6" w:rsidRDefault="00AC44F6" w:rsidP="00AC44F6">
      <w:pPr>
        <w:pStyle w:val="NormalWeb"/>
      </w:pPr>
      <w:r>
        <w:t>Conceptualmente, por ejemplo, una estricta definición de hoisting sugiere que las declaraciones de variables y funciones son físicamente movidas al comienzo del código, pero esto no es lo que ocurre en realidad. Lo que sucede es que las declaraciones de variables y funciones son </w:t>
      </w:r>
      <w:r>
        <w:rPr>
          <w:rStyle w:val="Textoennegrita"/>
        </w:rPr>
        <w:t>asignadas en memoria</w:t>
      </w:r>
      <w:r>
        <w:t> durante la fase de </w:t>
      </w:r>
      <w:r>
        <w:rPr>
          <w:u w:val="single"/>
        </w:rPr>
        <w:t>compilación,</w:t>
      </w:r>
      <w:r>
        <w:t> pero quedan exactamente en dónde las has escrito en el código.</w:t>
      </w:r>
    </w:p>
    <w:p w:rsidR="00AC44F6" w:rsidRDefault="00512571" w:rsidP="00AC44F6">
      <w:pPr>
        <w:pStyle w:val="Ttulo2"/>
      </w:pPr>
      <w:hyperlink r:id="rId17" w:anchor="aprenda_m%C3%A1s" w:tooltip="Permalink to Aprenda más" w:history="1">
        <w:r w:rsidR="00AC44F6">
          <w:rPr>
            <w:rStyle w:val="Hipervnculo"/>
          </w:rPr>
          <w:t>Aprenda más</w:t>
        </w:r>
      </w:hyperlink>
    </w:p>
    <w:p w:rsidR="00AC44F6" w:rsidRDefault="00512571" w:rsidP="00AC44F6">
      <w:pPr>
        <w:pStyle w:val="Ttulo3"/>
      </w:pPr>
      <w:hyperlink r:id="rId18" w:anchor="ejemplo_t%C3%A9cnico" w:tooltip="Permalink to Ejemplo técnico" w:history="1">
        <w:r w:rsidR="00AC44F6">
          <w:rPr>
            <w:rStyle w:val="Hipervnculo"/>
          </w:rPr>
          <w:t>Ejemplo técnico</w:t>
        </w:r>
      </w:hyperlink>
    </w:p>
    <w:p w:rsidR="00AC44F6" w:rsidRDefault="00AC44F6" w:rsidP="00AC44F6">
      <w:pPr>
        <w:pStyle w:val="NormalWeb"/>
      </w:pPr>
      <w:r>
        <w:t>Una de las ventajas en JavaScript de colocar (</w:t>
      </w:r>
      <w:r>
        <w:rPr>
          <w:rStyle w:val="Textoennegrita"/>
        </w:rPr>
        <w:t>ponerlas en memoria</w:t>
      </w:r>
      <w:r>
        <w:t>) las declaraciones de funciones antes de ejecutar cualquier otro segmento de código es que permite utilizar una función antes de declararla en el código. Por ejemplo: </w:t>
      </w:r>
    </w:p>
    <w:p w:rsidR="00AC44F6" w:rsidRDefault="00AC44F6" w:rsidP="00AC44F6">
      <w:pPr>
        <w:pStyle w:val="HTMLconformatoprevio"/>
        <w:rPr>
          <w:rStyle w:val="CdigoHTML"/>
        </w:rPr>
      </w:pPr>
      <w:proofErr w:type="gramStart"/>
      <w:r>
        <w:rPr>
          <w:rStyle w:val="token"/>
        </w:rPr>
        <w:t>function</w:t>
      </w:r>
      <w:proofErr w:type="gramEnd"/>
      <w:r>
        <w:rPr>
          <w:rStyle w:val="CdigoHTML"/>
        </w:rPr>
        <w:t xml:space="preserve"> </w:t>
      </w:r>
      <w:r>
        <w:rPr>
          <w:rStyle w:val="token"/>
        </w:rPr>
        <w:t>nombreDelGato(nombre)</w:t>
      </w:r>
      <w:r>
        <w:rPr>
          <w:rStyle w:val="CdigoHTML"/>
        </w:rPr>
        <w:t xml:space="preserve"> </w:t>
      </w:r>
      <w:r>
        <w:rPr>
          <w:rStyle w:val="token"/>
        </w:rPr>
        <w:t>{</w:t>
      </w:r>
    </w:p>
    <w:p w:rsidR="00AC44F6" w:rsidRDefault="00AC44F6" w:rsidP="00AC44F6">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"El nombre de mi gato es "</w:t>
      </w:r>
      <w:r>
        <w:rPr>
          <w:rStyle w:val="CdigoHTML"/>
        </w:rPr>
        <w:t xml:space="preserve"> </w:t>
      </w:r>
      <w:r>
        <w:rPr>
          <w:rStyle w:val="token"/>
        </w:rPr>
        <w:t>+</w:t>
      </w:r>
      <w:r>
        <w:rPr>
          <w:rStyle w:val="CdigoHTML"/>
        </w:rPr>
        <w:t xml:space="preserve"> nombre</w:t>
      </w:r>
      <w:r>
        <w:rPr>
          <w:rStyle w:val="token"/>
        </w:rPr>
        <w:t>);</w:t>
      </w:r>
    </w:p>
    <w:p w:rsidR="00AC44F6" w:rsidRDefault="00AC44F6" w:rsidP="00AC44F6">
      <w:pPr>
        <w:pStyle w:val="HTMLconformatoprevio"/>
        <w:rPr>
          <w:rStyle w:val="CdigoHTML"/>
        </w:rPr>
      </w:pPr>
      <w:r>
        <w:rPr>
          <w:rStyle w:val="token"/>
        </w:rPr>
        <w:t>}</w:t>
      </w:r>
    </w:p>
    <w:p w:rsidR="00AC44F6" w:rsidRDefault="00AC44F6" w:rsidP="00AC44F6">
      <w:pPr>
        <w:pStyle w:val="HTMLconformatoprevio"/>
        <w:rPr>
          <w:rStyle w:val="CdigoHTML"/>
        </w:rPr>
      </w:pPr>
    </w:p>
    <w:p w:rsidR="00AC44F6" w:rsidRDefault="00AC44F6" w:rsidP="00AC44F6">
      <w:pPr>
        <w:pStyle w:val="HTMLconformatoprevio"/>
        <w:rPr>
          <w:rStyle w:val="CdigoHTML"/>
        </w:rPr>
      </w:pPr>
      <w:proofErr w:type="gramStart"/>
      <w:r>
        <w:rPr>
          <w:rStyle w:val="token"/>
        </w:rPr>
        <w:t>nombreDelGato</w:t>
      </w:r>
      <w:proofErr w:type="gramEnd"/>
      <w:r>
        <w:rPr>
          <w:rStyle w:val="token"/>
        </w:rPr>
        <w:t>("Maurizzio");</w:t>
      </w:r>
    </w:p>
    <w:p w:rsidR="00AC44F6" w:rsidRDefault="00AC44F6" w:rsidP="00AC44F6">
      <w:pPr>
        <w:pStyle w:val="HTMLconformatoprevio"/>
        <w:rPr>
          <w:rStyle w:val="token"/>
        </w:rPr>
      </w:pPr>
      <w:r>
        <w:rPr>
          <w:rStyle w:val="token"/>
        </w:rPr>
        <w:t>/*</w:t>
      </w:r>
    </w:p>
    <w:p w:rsidR="00AC44F6" w:rsidRDefault="00AC44F6" w:rsidP="00AC44F6">
      <w:pPr>
        <w:pStyle w:val="HTMLconformatoprevio"/>
        <w:rPr>
          <w:rStyle w:val="token"/>
        </w:rPr>
      </w:pPr>
      <w:r>
        <w:rPr>
          <w:rStyle w:val="token"/>
        </w:rPr>
        <w:t>El resultado del código es: "El nombre de mi gato es Maurizzio"</w:t>
      </w:r>
    </w:p>
    <w:p w:rsidR="00AC44F6" w:rsidRDefault="00AC44F6" w:rsidP="00AC44F6">
      <w:pPr>
        <w:pStyle w:val="HTMLconformatoprevio"/>
        <w:rPr>
          <w:rStyle w:val="CdigoHTML"/>
        </w:rPr>
      </w:pPr>
      <w:r>
        <w:rPr>
          <w:rStyle w:val="token"/>
        </w:rPr>
        <w:t>*/</w:t>
      </w:r>
    </w:p>
    <w:p w:rsidR="00AC44F6" w:rsidRDefault="00AC44F6" w:rsidP="00AC44F6">
      <w:pPr>
        <w:pStyle w:val="NormalWeb"/>
      </w:pPr>
      <w:r>
        <w:t>El código escrito arriba está escrito de la manera que sería esperada para que funcione. Ahora, veamos qué sucede cuando llamamos a la función antes de escribirla:</w:t>
      </w:r>
    </w:p>
    <w:p w:rsidR="00AC44F6" w:rsidRDefault="00AC44F6" w:rsidP="00AC44F6">
      <w:pPr>
        <w:pStyle w:val="HTMLconformatoprevio"/>
        <w:rPr>
          <w:rStyle w:val="CdigoHTML"/>
        </w:rPr>
      </w:pPr>
      <w:proofErr w:type="gramStart"/>
      <w:r>
        <w:rPr>
          <w:rStyle w:val="token"/>
        </w:rPr>
        <w:t>nombreDelGato</w:t>
      </w:r>
      <w:proofErr w:type="gramEnd"/>
      <w:r>
        <w:rPr>
          <w:rStyle w:val="token"/>
        </w:rPr>
        <w:t>("Dumas");</w:t>
      </w:r>
    </w:p>
    <w:p w:rsidR="00AC44F6" w:rsidRDefault="00AC44F6" w:rsidP="00AC44F6">
      <w:pPr>
        <w:pStyle w:val="HTMLconformatoprevio"/>
        <w:rPr>
          <w:rStyle w:val="CdigoHTML"/>
        </w:rPr>
      </w:pPr>
    </w:p>
    <w:p w:rsidR="00AC44F6" w:rsidRDefault="00AC44F6" w:rsidP="00AC44F6">
      <w:pPr>
        <w:pStyle w:val="HTMLconformatoprevio"/>
        <w:rPr>
          <w:rStyle w:val="CdigoHTML"/>
        </w:rPr>
      </w:pPr>
      <w:proofErr w:type="gramStart"/>
      <w:r>
        <w:rPr>
          <w:rStyle w:val="token"/>
        </w:rPr>
        <w:t>function</w:t>
      </w:r>
      <w:proofErr w:type="gramEnd"/>
      <w:r>
        <w:rPr>
          <w:rStyle w:val="CdigoHTML"/>
        </w:rPr>
        <w:t xml:space="preserve"> </w:t>
      </w:r>
      <w:r>
        <w:rPr>
          <w:rStyle w:val="token"/>
        </w:rPr>
        <w:t>nombreDelGato(nombre)</w:t>
      </w:r>
      <w:r>
        <w:rPr>
          <w:rStyle w:val="CdigoHTML"/>
        </w:rPr>
        <w:t xml:space="preserve"> </w:t>
      </w:r>
      <w:r>
        <w:rPr>
          <w:rStyle w:val="token"/>
        </w:rPr>
        <w:t>{</w:t>
      </w:r>
    </w:p>
    <w:p w:rsidR="00AC44F6" w:rsidRDefault="00AC44F6" w:rsidP="00AC44F6">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"El nombre de mi gato es "</w:t>
      </w:r>
      <w:r>
        <w:rPr>
          <w:rStyle w:val="CdigoHTML"/>
        </w:rPr>
        <w:t xml:space="preserve"> </w:t>
      </w:r>
      <w:r>
        <w:rPr>
          <w:rStyle w:val="token"/>
        </w:rPr>
        <w:t>+</w:t>
      </w:r>
      <w:r>
        <w:rPr>
          <w:rStyle w:val="CdigoHTML"/>
        </w:rPr>
        <w:t xml:space="preserve"> nombre</w:t>
      </w:r>
      <w:r>
        <w:rPr>
          <w:rStyle w:val="token"/>
        </w:rPr>
        <w:t>);</w:t>
      </w:r>
    </w:p>
    <w:p w:rsidR="00AC44F6" w:rsidRDefault="00AC44F6" w:rsidP="00AC44F6">
      <w:pPr>
        <w:pStyle w:val="HTMLconformatoprevio"/>
        <w:rPr>
          <w:rStyle w:val="CdigoHTML"/>
        </w:rPr>
      </w:pPr>
      <w:r>
        <w:rPr>
          <w:rStyle w:val="token"/>
        </w:rPr>
        <w:t>}</w:t>
      </w:r>
    </w:p>
    <w:p w:rsidR="00AC44F6" w:rsidRDefault="00AC44F6" w:rsidP="00AC44F6">
      <w:pPr>
        <w:pStyle w:val="HTMLconformatoprevio"/>
        <w:rPr>
          <w:rStyle w:val="token"/>
        </w:rPr>
      </w:pPr>
      <w:r>
        <w:rPr>
          <w:rStyle w:val="token"/>
        </w:rPr>
        <w:t>/*</w:t>
      </w:r>
    </w:p>
    <w:p w:rsidR="00AC44F6" w:rsidRDefault="00AC44F6" w:rsidP="00AC44F6">
      <w:pPr>
        <w:pStyle w:val="HTMLconformatoprevio"/>
        <w:rPr>
          <w:rStyle w:val="token"/>
        </w:rPr>
      </w:pPr>
      <w:r>
        <w:rPr>
          <w:rStyle w:val="token"/>
        </w:rPr>
        <w:t>El resultado del código es: "El nombre de mi gato es Dumas"</w:t>
      </w:r>
    </w:p>
    <w:p w:rsidR="00AC44F6" w:rsidRDefault="00AC44F6" w:rsidP="00AC44F6">
      <w:pPr>
        <w:pStyle w:val="HTMLconformatoprevio"/>
        <w:rPr>
          <w:rStyle w:val="CdigoHTML"/>
        </w:rPr>
      </w:pPr>
      <w:r>
        <w:rPr>
          <w:rStyle w:val="token"/>
        </w:rPr>
        <w:t>*/</w:t>
      </w:r>
    </w:p>
    <w:p w:rsidR="00AC44F6" w:rsidRDefault="00AC44F6" w:rsidP="00AC44F6">
      <w:pPr>
        <w:pStyle w:val="NormalWeb"/>
      </w:pPr>
      <w:r>
        <w:t>Como se puede observar, aunque primero llamamos a la función en el código, antes de que sea escrita, el código aún funciona. Esto sucede por la manera en la que el contexto de ejecución trabaja en JavaScript. </w:t>
      </w:r>
    </w:p>
    <w:p w:rsidR="00AC44F6" w:rsidRDefault="00AC44F6" w:rsidP="00AC44F6">
      <w:pPr>
        <w:pStyle w:val="NormalWeb"/>
      </w:pPr>
      <w:r>
        <w:t>Hoisting se lleva también bien con otros tipos de datos y variables. Observemos el siguiente ejemplo:</w:t>
      </w:r>
    </w:p>
    <w:p w:rsidR="00AC44F6" w:rsidRDefault="00512571" w:rsidP="00AC44F6">
      <w:pPr>
        <w:pStyle w:val="Ttulo3"/>
      </w:pPr>
      <w:hyperlink r:id="rId19" w:anchor="ejemplo_t%C3%A9cnico_2" w:tooltip="Permalink to Ejemplo técnico" w:history="1">
        <w:r w:rsidR="00AC44F6">
          <w:rPr>
            <w:rStyle w:val="Hipervnculo"/>
          </w:rPr>
          <w:t>Ejemplo técnico</w:t>
        </w:r>
      </w:hyperlink>
    </w:p>
    <w:p w:rsidR="00AC44F6" w:rsidRDefault="00AC44F6" w:rsidP="00AC44F6">
      <w:pPr>
        <w:pStyle w:val="HTMLconformatoprevio"/>
        <w:rPr>
          <w:rStyle w:val="CdigoHTML"/>
        </w:rPr>
      </w:pPr>
      <w:proofErr w:type="gramStart"/>
      <w:r>
        <w:rPr>
          <w:rStyle w:val="token"/>
        </w:rPr>
        <w:t>var</w:t>
      </w:r>
      <w:proofErr w:type="gramEnd"/>
      <w:r>
        <w:rPr>
          <w:rStyle w:val="CdigoHTML"/>
        </w:rPr>
        <w:t xml:space="preserve"> x </w:t>
      </w:r>
      <w:r>
        <w:rPr>
          <w:rStyle w:val="token"/>
        </w:rPr>
        <w:t>=</w:t>
      </w:r>
      <w:r>
        <w:rPr>
          <w:rStyle w:val="CdigoHTML"/>
        </w:rPr>
        <w:t xml:space="preserve"> </w:t>
      </w:r>
      <w:r>
        <w:rPr>
          <w:rStyle w:val="token"/>
        </w:rPr>
        <w:t>5;</w:t>
      </w:r>
    </w:p>
    <w:p w:rsidR="00AC44F6" w:rsidRDefault="00AC44F6" w:rsidP="00AC44F6">
      <w:pPr>
        <w:pStyle w:val="HTMLconformatoprevio"/>
        <w:rPr>
          <w:rStyle w:val="CdigoHTML"/>
        </w:rPr>
      </w:pPr>
    </w:p>
    <w:p w:rsidR="00AC44F6" w:rsidRDefault="00AC44F6" w:rsidP="00AC44F6">
      <w:pPr>
        <w:pStyle w:val="HTMLconformatoprevio"/>
        <w:rPr>
          <w:rStyle w:val="CdigoHTML"/>
        </w:rPr>
      </w:pPr>
      <w:r>
        <w:rPr>
          <w:rStyle w:val="token"/>
        </w:rPr>
        <w:t>(</w:t>
      </w:r>
      <w:proofErr w:type="gramStart"/>
      <w:r>
        <w:rPr>
          <w:rStyle w:val="token"/>
        </w:rPr>
        <w:t>function</w:t>
      </w:r>
      <w:proofErr w:type="gramEnd"/>
      <w:r>
        <w:rPr>
          <w:rStyle w:val="CdigoHTML"/>
        </w:rPr>
        <w:t xml:space="preserve"> </w:t>
      </w:r>
      <w:r>
        <w:rPr>
          <w:rStyle w:val="token"/>
        </w:rPr>
        <w:t>()</w:t>
      </w:r>
      <w:r>
        <w:rPr>
          <w:rStyle w:val="CdigoHTML"/>
        </w:rPr>
        <w:t xml:space="preserve"> </w:t>
      </w:r>
      <w:r>
        <w:rPr>
          <w:rStyle w:val="token"/>
        </w:rPr>
        <w:t>{</w:t>
      </w:r>
    </w:p>
    <w:p w:rsidR="00AC44F6" w:rsidRDefault="00AC44F6" w:rsidP="00AC44F6">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"x:",</w:t>
      </w:r>
      <w:r>
        <w:rPr>
          <w:rStyle w:val="CdigoHTML"/>
        </w:rPr>
        <w:t xml:space="preserve"> x</w:t>
      </w:r>
      <w:r>
        <w:rPr>
          <w:rStyle w:val="token"/>
        </w:rPr>
        <w:t>);</w:t>
      </w:r>
      <w:r>
        <w:rPr>
          <w:rStyle w:val="CdigoHTML"/>
        </w:rPr>
        <w:t xml:space="preserve"> </w:t>
      </w:r>
      <w:r>
        <w:rPr>
          <w:rStyle w:val="token"/>
        </w:rPr>
        <w:t>// no obtenemos '5' sino 'undefined'</w:t>
      </w:r>
    </w:p>
    <w:p w:rsidR="00AC44F6" w:rsidRDefault="00AC44F6" w:rsidP="00AC44F6">
      <w:pPr>
        <w:pStyle w:val="HTMLconformatoprevio"/>
        <w:rPr>
          <w:rStyle w:val="CdigoHTML"/>
        </w:rPr>
      </w:pPr>
      <w:r>
        <w:rPr>
          <w:rStyle w:val="CdigoHTML"/>
        </w:rPr>
        <w:t xml:space="preserve">    </w:t>
      </w:r>
      <w:proofErr w:type="gramStart"/>
      <w:r>
        <w:rPr>
          <w:rStyle w:val="token"/>
        </w:rPr>
        <w:t>var</w:t>
      </w:r>
      <w:proofErr w:type="gramEnd"/>
      <w:r>
        <w:rPr>
          <w:rStyle w:val="CdigoHTML"/>
        </w:rPr>
        <w:t xml:space="preserve"> x </w:t>
      </w:r>
      <w:r>
        <w:rPr>
          <w:rStyle w:val="token"/>
        </w:rPr>
        <w:t>=</w:t>
      </w:r>
      <w:r>
        <w:rPr>
          <w:rStyle w:val="CdigoHTML"/>
        </w:rPr>
        <w:t xml:space="preserve"> </w:t>
      </w:r>
      <w:r>
        <w:rPr>
          <w:rStyle w:val="token"/>
        </w:rPr>
        <w:t>10;</w:t>
      </w:r>
    </w:p>
    <w:p w:rsidR="00AC44F6" w:rsidRDefault="00AC44F6" w:rsidP="00AC44F6">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"x:",</w:t>
      </w:r>
      <w:r>
        <w:rPr>
          <w:rStyle w:val="CdigoHTML"/>
        </w:rPr>
        <w:t xml:space="preserve"> x</w:t>
      </w:r>
      <w:r>
        <w:rPr>
          <w:rStyle w:val="token"/>
        </w:rPr>
        <w:t>);</w:t>
      </w:r>
      <w:r>
        <w:rPr>
          <w:rStyle w:val="CdigoHTML"/>
        </w:rPr>
        <w:t xml:space="preserve"> </w:t>
      </w:r>
      <w:r>
        <w:rPr>
          <w:rStyle w:val="token"/>
        </w:rPr>
        <w:t>// 10</w:t>
      </w:r>
    </w:p>
    <w:p w:rsidR="00AC44F6" w:rsidRDefault="00AC44F6" w:rsidP="00AC44F6">
      <w:pPr>
        <w:pStyle w:val="HTMLconformatoprevio"/>
        <w:rPr>
          <w:rStyle w:val="CdigoHTML"/>
        </w:rPr>
      </w:pPr>
      <w:r>
        <w:rPr>
          <w:rStyle w:val="token"/>
        </w:rPr>
        <w:t>}());</w:t>
      </w:r>
    </w:p>
    <w:p w:rsidR="00AC44F6" w:rsidRDefault="00AC44F6" w:rsidP="00AC44F6">
      <w:pPr>
        <w:pStyle w:val="NormalWeb"/>
      </w:pPr>
      <w:r>
        <w:t>¿No hemos obtenido lo esperado?, como la declaración de variables se procesa antes de ejecutar cualquier código, declarar una variable en cualquier parte del código es igual a declararla al inicio del mismo. Lo que ocurre aquí y para que se entienda, es que hipotéticamente la variable se </w:t>
      </w:r>
      <w:r>
        <w:rPr>
          <w:rStyle w:val="Textoennegrita"/>
        </w:rPr>
        <w:t>eleva</w:t>
      </w:r>
      <w:r>
        <w:t> y pasa a declararse </w:t>
      </w:r>
      <w:r>
        <w:rPr>
          <w:rStyle w:val="Textoennegrita"/>
        </w:rPr>
        <w:t>al comienzo de su contexto</w:t>
      </w:r>
      <w:r>
        <w:t>, en este caso la función que la contiene.</w:t>
      </w:r>
    </w:p>
    <w:p w:rsidR="00AC44F6" w:rsidRDefault="00AC44F6" w:rsidP="00AC44F6">
      <w:pPr>
        <w:pStyle w:val="NormalWeb"/>
      </w:pPr>
      <w:r>
        <w:t>El ejemplo anterior se entiende implícitamente como:</w:t>
      </w:r>
    </w:p>
    <w:p w:rsidR="00AC44F6" w:rsidRDefault="00AC44F6" w:rsidP="00AC44F6">
      <w:pPr>
        <w:pStyle w:val="HTMLconformatoprevio"/>
        <w:rPr>
          <w:rStyle w:val="CdigoHTML"/>
        </w:rPr>
      </w:pPr>
      <w:proofErr w:type="gramStart"/>
      <w:r>
        <w:rPr>
          <w:rStyle w:val="token"/>
        </w:rPr>
        <w:t>var</w:t>
      </w:r>
      <w:proofErr w:type="gramEnd"/>
      <w:r>
        <w:rPr>
          <w:rStyle w:val="CdigoHTML"/>
        </w:rPr>
        <w:t xml:space="preserve"> x </w:t>
      </w:r>
      <w:r>
        <w:rPr>
          <w:rStyle w:val="token"/>
        </w:rPr>
        <w:t>=</w:t>
      </w:r>
      <w:r>
        <w:rPr>
          <w:rStyle w:val="CdigoHTML"/>
        </w:rPr>
        <w:t xml:space="preserve"> </w:t>
      </w:r>
      <w:r>
        <w:rPr>
          <w:rStyle w:val="token"/>
        </w:rPr>
        <w:t>5;</w:t>
      </w:r>
    </w:p>
    <w:p w:rsidR="00AC44F6" w:rsidRDefault="00AC44F6" w:rsidP="00AC44F6">
      <w:pPr>
        <w:pStyle w:val="HTMLconformatoprevio"/>
        <w:rPr>
          <w:rStyle w:val="CdigoHTML"/>
        </w:rPr>
      </w:pPr>
    </w:p>
    <w:p w:rsidR="00AC44F6" w:rsidRDefault="00AC44F6" w:rsidP="00AC44F6">
      <w:pPr>
        <w:pStyle w:val="HTMLconformatoprevio"/>
        <w:rPr>
          <w:rStyle w:val="CdigoHTML"/>
        </w:rPr>
      </w:pPr>
      <w:r>
        <w:rPr>
          <w:rStyle w:val="token"/>
        </w:rPr>
        <w:t>(</w:t>
      </w:r>
      <w:proofErr w:type="gramStart"/>
      <w:r>
        <w:rPr>
          <w:rStyle w:val="token"/>
        </w:rPr>
        <w:t>function</w:t>
      </w:r>
      <w:proofErr w:type="gramEnd"/>
      <w:r>
        <w:rPr>
          <w:rStyle w:val="CdigoHTML"/>
        </w:rPr>
        <w:t xml:space="preserve"> </w:t>
      </w:r>
      <w:r>
        <w:rPr>
          <w:rStyle w:val="token"/>
        </w:rPr>
        <w:t>()</w:t>
      </w:r>
      <w:r>
        <w:rPr>
          <w:rStyle w:val="CdigoHTML"/>
        </w:rPr>
        <w:t xml:space="preserve"> </w:t>
      </w:r>
      <w:r>
        <w:rPr>
          <w:rStyle w:val="token"/>
        </w:rPr>
        <w:t>{</w:t>
      </w:r>
    </w:p>
    <w:p w:rsidR="00AC44F6" w:rsidRDefault="00AC44F6" w:rsidP="00AC44F6">
      <w:pPr>
        <w:pStyle w:val="HTMLconformatoprevio"/>
        <w:rPr>
          <w:rStyle w:val="CdigoHTML"/>
        </w:rPr>
      </w:pPr>
      <w:r>
        <w:rPr>
          <w:rStyle w:val="CdigoHTML"/>
        </w:rPr>
        <w:t xml:space="preserve">    </w:t>
      </w:r>
      <w:proofErr w:type="gramStart"/>
      <w:r>
        <w:rPr>
          <w:rStyle w:val="token"/>
        </w:rPr>
        <w:t>var</w:t>
      </w:r>
      <w:proofErr w:type="gramEnd"/>
      <w:r>
        <w:rPr>
          <w:rStyle w:val="CdigoHTML"/>
        </w:rPr>
        <w:t xml:space="preserve"> x</w:t>
      </w:r>
      <w:r>
        <w:rPr>
          <w:rStyle w:val="token"/>
        </w:rPr>
        <w:t>;</w:t>
      </w:r>
      <w:r>
        <w:rPr>
          <w:rStyle w:val="CdigoHTML"/>
        </w:rPr>
        <w:t xml:space="preserve"> </w:t>
      </w:r>
      <w:r>
        <w:rPr>
          <w:rStyle w:val="token"/>
        </w:rPr>
        <w:t>// Se elevo la declaración</w:t>
      </w:r>
    </w:p>
    <w:p w:rsidR="00AC44F6" w:rsidRDefault="00AC44F6" w:rsidP="00AC44F6">
      <w:pPr>
        <w:pStyle w:val="HTMLconformatoprevio"/>
        <w:rPr>
          <w:rStyle w:val="CdigoHTML"/>
        </w:rPr>
      </w:pPr>
      <w:r>
        <w:rPr>
          <w:rStyle w:val="CdigoHTML"/>
        </w:rPr>
        <w:lastRenderedPageBreak/>
        <w:t xml:space="preserve">    </w:t>
      </w:r>
      <w:proofErr w:type="gramStart"/>
      <w:r>
        <w:rPr>
          <w:rStyle w:val="CdigoHTML"/>
        </w:rPr>
        <w:t>console</w:t>
      </w:r>
      <w:r>
        <w:rPr>
          <w:rStyle w:val="token"/>
        </w:rPr>
        <w:t>.log(</w:t>
      </w:r>
      <w:proofErr w:type="gramEnd"/>
      <w:r>
        <w:rPr>
          <w:rStyle w:val="token"/>
        </w:rPr>
        <w:t>"x:",</w:t>
      </w:r>
      <w:r>
        <w:rPr>
          <w:rStyle w:val="CdigoHTML"/>
        </w:rPr>
        <w:t xml:space="preserve"> x</w:t>
      </w:r>
      <w:r>
        <w:rPr>
          <w:rStyle w:val="token"/>
        </w:rPr>
        <w:t>);</w:t>
      </w:r>
      <w:r>
        <w:rPr>
          <w:rStyle w:val="CdigoHTML"/>
        </w:rPr>
        <w:t xml:space="preserve"> </w:t>
      </w:r>
      <w:r>
        <w:rPr>
          <w:rStyle w:val="token"/>
        </w:rPr>
        <w:t>// undefined</w:t>
      </w:r>
    </w:p>
    <w:p w:rsidR="00AC44F6" w:rsidRDefault="00AC44F6" w:rsidP="00AC44F6">
      <w:pPr>
        <w:pStyle w:val="HTMLconformatoprevio"/>
        <w:rPr>
          <w:rStyle w:val="CdigoHTML"/>
        </w:rPr>
      </w:pPr>
      <w:r>
        <w:rPr>
          <w:rStyle w:val="CdigoHTML"/>
        </w:rPr>
        <w:t xml:space="preserve">    x </w:t>
      </w:r>
      <w:r>
        <w:rPr>
          <w:rStyle w:val="token"/>
        </w:rPr>
        <w:t>=</w:t>
      </w:r>
      <w:r>
        <w:rPr>
          <w:rStyle w:val="CdigoHTML"/>
        </w:rPr>
        <w:t xml:space="preserve"> </w:t>
      </w:r>
      <w:r>
        <w:rPr>
          <w:rStyle w:val="token"/>
        </w:rPr>
        <w:t>10;</w:t>
      </w:r>
    </w:p>
    <w:p w:rsidR="00AC44F6" w:rsidRDefault="00AC44F6" w:rsidP="00AC44F6">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"x:",</w:t>
      </w:r>
      <w:r>
        <w:rPr>
          <w:rStyle w:val="CdigoHTML"/>
        </w:rPr>
        <w:t xml:space="preserve"> x</w:t>
      </w:r>
      <w:r>
        <w:rPr>
          <w:rStyle w:val="token"/>
        </w:rPr>
        <w:t>);</w:t>
      </w:r>
      <w:r>
        <w:rPr>
          <w:rStyle w:val="CdigoHTML"/>
        </w:rPr>
        <w:t xml:space="preserve"> </w:t>
      </w:r>
      <w:r>
        <w:rPr>
          <w:rStyle w:val="token"/>
        </w:rPr>
        <w:t>// 10</w:t>
      </w:r>
    </w:p>
    <w:p w:rsidR="00AC44F6" w:rsidRDefault="00AC44F6" w:rsidP="00AC44F6">
      <w:pPr>
        <w:pStyle w:val="HTMLconformatoprevio"/>
        <w:rPr>
          <w:rStyle w:val="CdigoHTML"/>
        </w:rPr>
      </w:pPr>
      <w:r>
        <w:rPr>
          <w:rStyle w:val="token"/>
        </w:rPr>
        <w:t>}());</w:t>
      </w:r>
    </w:p>
    <w:p w:rsidR="00AC44F6" w:rsidRDefault="00AC44F6" w:rsidP="00AC44F6">
      <w:pPr>
        <w:pStyle w:val="NormalWeb"/>
      </w:pPr>
      <w:r>
        <w:t>JavaScript sólo utiliza el hoisting en </w:t>
      </w:r>
      <w:r>
        <w:rPr>
          <w:rStyle w:val="Textoennegrita"/>
        </w:rPr>
        <w:t>declaraciones</w:t>
      </w:r>
      <w:r>
        <w:t>, no inicializaciones. Si está utilizando una variable que </w:t>
      </w:r>
      <w:r>
        <w:rPr>
          <w:rStyle w:val="Textoennegrita"/>
        </w:rPr>
        <w:t>es declarada e inicializada después  </w:t>
      </w:r>
      <w:r>
        <w:t>(está después en el código) </w:t>
      </w:r>
      <w:r>
        <w:rPr>
          <w:rStyle w:val="Textoennegrita"/>
        </w:rPr>
        <w:t>de usarla</w:t>
      </w:r>
      <w:r>
        <w:t>, el valor será </w:t>
      </w:r>
      <w:r>
        <w:rPr>
          <w:rStyle w:val="CdigoHTML"/>
        </w:rPr>
        <w:t>undefined</w:t>
      </w:r>
      <w:r>
        <w:t>. El siguiente ejemplo demuestra ese comportamiento:</w:t>
      </w:r>
    </w:p>
    <w:p w:rsidR="00AC44F6" w:rsidRDefault="00AC44F6" w:rsidP="00AC44F6">
      <w:pPr>
        <w:pStyle w:val="HTMLconformatoprevio"/>
        <w:rPr>
          <w:rStyle w:val="CdigoHTML"/>
        </w:rPr>
      </w:pPr>
      <w:proofErr w:type="gramStart"/>
      <w:r>
        <w:rPr>
          <w:rStyle w:val="token"/>
        </w:rPr>
        <w:t>var</w:t>
      </w:r>
      <w:proofErr w:type="gramEnd"/>
      <w:r>
        <w:rPr>
          <w:rStyle w:val="CdigoHTML"/>
        </w:rPr>
        <w:t xml:space="preserve"> x </w:t>
      </w:r>
      <w:r>
        <w:rPr>
          <w:rStyle w:val="token"/>
        </w:rPr>
        <w:t>=</w:t>
      </w:r>
      <w:r>
        <w:rPr>
          <w:rStyle w:val="CdigoHTML"/>
        </w:rPr>
        <w:t xml:space="preserve"> </w:t>
      </w:r>
      <w:r>
        <w:rPr>
          <w:rStyle w:val="token"/>
        </w:rPr>
        <w:t>1;</w:t>
      </w:r>
      <w:r>
        <w:rPr>
          <w:rStyle w:val="CdigoHTML"/>
        </w:rPr>
        <w:t xml:space="preserve"> </w:t>
      </w:r>
      <w:r>
        <w:rPr>
          <w:rStyle w:val="token"/>
        </w:rPr>
        <w:t>// Inicializa x</w:t>
      </w:r>
    </w:p>
    <w:p w:rsidR="00AC44F6" w:rsidRDefault="00AC44F6" w:rsidP="00AC44F6">
      <w:pPr>
        <w:pStyle w:val="HTMLconformatoprevio"/>
        <w:rPr>
          <w:rStyle w:val="CdigoHTML"/>
        </w:rPr>
      </w:pPr>
      <w:r>
        <w:rPr>
          <w:rStyle w:val="CdigoHTML"/>
        </w:rPr>
        <w:t>console</w:t>
      </w:r>
      <w:r>
        <w:rPr>
          <w:rStyle w:val="token"/>
        </w:rPr>
        <w:t>.log(</w:t>
      </w:r>
      <w:r>
        <w:rPr>
          <w:rStyle w:val="CdigoHTML"/>
        </w:rPr>
        <w:t xml:space="preserve">x </w:t>
      </w:r>
      <w:r>
        <w:rPr>
          <w:rStyle w:val="token"/>
        </w:rPr>
        <w:t>+</w:t>
      </w:r>
      <w:r>
        <w:rPr>
          <w:rStyle w:val="CdigoHTML"/>
        </w:rPr>
        <w:t xml:space="preserve"> </w:t>
      </w:r>
      <w:r>
        <w:rPr>
          <w:rStyle w:val="token"/>
        </w:rPr>
        <w:t>" "</w:t>
      </w:r>
      <w:r>
        <w:rPr>
          <w:rStyle w:val="CdigoHTML"/>
        </w:rPr>
        <w:t xml:space="preserve"> </w:t>
      </w:r>
      <w:r>
        <w:rPr>
          <w:rStyle w:val="token"/>
        </w:rPr>
        <w:t>+</w:t>
      </w:r>
      <w:r>
        <w:rPr>
          <w:rStyle w:val="CdigoHTML"/>
        </w:rPr>
        <w:t xml:space="preserve"> y</w:t>
      </w:r>
      <w:r>
        <w:rPr>
          <w:rStyle w:val="token"/>
        </w:rPr>
        <w:t>);</w:t>
      </w:r>
      <w:r>
        <w:rPr>
          <w:rStyle w:val="CdigoHTML"/>
        </w:rPr>
        <w:t xml:space="preserve"> </w:t>
      </w:r>
      <w:r>
        <w:rPr>
          <w:rStyle w:val="token"/>
        </w:rPr>
        <w:t>// '1 undefined'</w:t>
      </w:r>
    </w:p>
    <w:p w:rsidR="00AC44F6" w:rsidRDefault="00AC44F6" w:rsidP="00AC44F6">
      <w:pPr>
        <w:pStyle w:val="HTMLconformatoprevio"/>
        <w:rPr>
          <w:rStyle w:val="CdigoHTML"/>
        </w:rPr>
      </w:pPr>
      <w:proofErr w:type="gramStart"/>
      <w:r>
        <w:rPr>
          <w:rStyle w:val="token"/>
        </w:rPr>
        <w:t>var</w:t>
      </w:r>
      <w:proofErr w:type="gramEnd"/>
      <w:r>
        <w:rPr>
          <w:rStyle w:val="CdigoHTML"/>
        </w:rPr>
        <w:t xml:space="preserve"> y </w:t>
      </w:r>
      <w:r>
        <w:rPr>
          <w:rStyle w:val="token"/>
        </w:rPr>
        <w:t>=</w:t>
      </w:r>
      <w:r>
        <w:rPr>
          <w:rStyle w:val="CdigoHTML"/>
        </w:rPr>
        <w:t xml:space="preserve"> </w:t>
      </w:r>
      <w:r>
        <w:rPr>
          <w:rStyle w:val="token"/>
        </w:rPr>
        <w:t>2;</w:t>
      </w:r>
      <w:r>
        <w:rPr>
          <w:rStyle w:val="CdigoHTML"/>
        </w:rPr>
        <w:t xml:space="preserve"> </w:t>
      </w:r>
      <w:r>
        <w:rPr>
          <w:rStyle w:val="token"/>
        </w:rPr>
        <w:t>// Inicializa y</w:t>
      </w:r>
    </w:p>
    <w:p w:rsidR="00AC44F6" w:rsidRDefault="00AC44F6" w:rsidP="00AC44F6">
      <w:pPr>
        <w:pStyle w:val="NormalWeb"/>
      </w:pPr>
      <w:r>
        <w:t>Como se puede apreciar </w:t>
      </w:r>
      <w:r>
        <w:rPr>
          <w:rStyle w:val="Textoennegrita"/>
        </w:rPr>
        <w:t>la elevación afecta la declaración</w:t>
      </w:r>
      <w:r>
        <w:t> de variables, pero </w:t>
      </w:r>
      <w:r>
        <w:rPr>
          <w:rStyle w:val="Textoennegrita"/>
        </w:rPr>
        <w:t>no su inicialización</w:t>
      </w:r>
      <w:r>
        <w:t>. El valor será asignado exactamente cuando la sentencia de asignación sea alcanzada.</w:t>
      </w:r>
    </w:p>
    <w:p w:rsidR="00AC44F6" w:rsidRDefault="00AC44F6" w:rsidP="00AC44F6">
      <w:pPr>
        <w:pStyle w:val="NormalWeb"/>
      </w:pPr>
      <w:r>
        <w:t>El ejemplo anterior se entiende implícitamente como:</w:t>
      </w:r>
    </w:p>
    <w:p w:rsidR="00AC44F6" w:rsidRDefault="00AC44F6" w:rsidP="00AC44F6">
      <w:pPr>
        <w:pStyle w:val="HTMLconformatoprevio"/>
        <w:rPr>
          <w:rStyle w:val="CdigoHTML"/>
        </w:rPr>
      </w:pPr>
      <w:proofErr w:type="gramStart"/>
      <w:r>
        <w:rPr>
          <w:rStyle w:val="token"/>
        </w:rPr>
        <w:t>var</w:t>
      </w:r>
      <w:proofErr w:type="gramEnd"/>
      <w:r>
        <w:rPr>
          <w:rStyle w:val="CdigoHTML"/>
        </w:rPr>
        <w:t xml:space="preserve"> x </w:t>
      </w:r>
      <w:r>
        <w:rPr>
          <w:rStyle w:val="token"/>
        </w:rPr>
        <w:t>=</w:t>
      </w:r>
      <w:r>
        <w:rPr>
          <w:rStyle w:val="CdigoHTML"/>
        </w:rPr>
        <w:t xml:space="preserve"> </w:t>
      </w:r>
      <w:r>
        <w:rPr>
          <w:rStyle w:val="token"/>
        </w:rPr>
        <w:t>1;</w:t>
      </w:r>
      <w:r>
        <w:rPr>
          <w:rStyle w:val="CdigoHTML"/>
        </w:rPr>
        <w:t xml:space="preserve"> </w:t>
      </w:r>
      <w:r>
        <w:rPr>
          <w:rStyle w:val="token"/>
        </w:rPr>
        <w:t>// Inicializa x</w:t>
      </w:r>
    </w:p>
    <w:p w:rsidR="00AC44F6" w:rsidRDefault="00AC44F6" w:rsidP="00AC44F6">
      <w:pPr>
        <w:pStyle w:val="HTMLconformatoprevio"/>
        <w:rPr>
          <w:rStyle w:val="CdigoHTML"/>
        </w:rPr>
      </w:pPr>
      <w:proofErr w:type="gramStart"/>
      <w:r>
        <w:rPr>
          <w:rStyle w:val="token"/>
        </w:rPr>
        <w:t>var</w:t>
      </w:r>
      <w:proofErr w:type="gramEnd"/>
      <w:r>
        <w:rPr>
          <w:rStyle w:val="CdigoHTML"/>
        </w:rPr>
        <w:t xml:space="preserve"> y</w:t>
      </w:r>
      <w:r>
        <w:rPr>
          <w:rStyle w:val="token"/>
        </w:rPr>
        <w:t>;// Se elevo la declaración</w:t>
      </w:r>
    </w:p>
    <w:p w:rsidR="00AC44F6" w:rsidRDefault="00AC44F6" w:rsidP="00AC44F6">
      <w:pPr>
        <w:pStyle w:val="HTMLconformatoprevio"/>
        <w:rPr>
          <w:rStyle w:val="CdigoHTML"/>
        </w:rPr>
      </w:pPr>
      <w:r>
        <w:rPr>
          <w:rStyle w:val="CdigoHTML"/>
        </w:rPr>
        <w:t>console</w:t>
      </w:r>
      <w:r>
        <w:rPr>
          <w:rStyle w:val="token"/>
        </w:rPr>
        <w:t>.log(</w:t>
      </w:r>
      <w:r>
        <w:rPr>
          <w:rStyle w:val="CdigoHTML"/>
        </w:rPr>
        <w:t xml:space="preserve">x </w:t>
      </w:r>
      <w:r>
        <w:rPr>
          <w:rStyle w:val="token"/>
        </w:rPr>
        <w:t>+</w:t>
      </w:r>
      <w:r>
        <w:rPr>
          <w:rStyle w:val="CdigoHTML"/>
        </w:rPr>
        <w:t xml:space="preserve"> </w:t>
      </w:r>
      <w:r>
        <w:rPr>
          <w:rStyle w:val="token"/>
        </w:rPr>
        <w:t>" "</w:t>
      </w:r>
      <w:r>
        <w:rPr>
          <w:rStyle w:val="CdigoHTML"/>
        </w:rPr>
        <w:t xml:space="preserve"> </w:t>
      </w:r>
      <w:r>
        <w:rPr>
          <w:rStyle w:val="token"/>
        </w:rPr>
        <w:t>+</w:t>
      </w:r>
      <w:r>
        <w:rPr>
          <w:rStyle w:val="CdigoHTML"/>
        </w:rPr>
        <w:t xml:space="preserve"> y</w:t>
      </w:r>
      <w:r>
        <w:rPr>
          <w:rStyle w:val="token"/>
        </w:rPr>
        <w:t>);</w:t>
      </w:r>
      <w:r>
        <w:rPr>
          <w:rStyle w:val="CdigoHTML"/>
        </w:rPr>
        <w:t xml:space="preserve"> </w:t>
      </w:r>
      <w:r>
        <w:rPr>
          <w:rStyle w:val="token"/>
        </w:rPr>
        <w:t>// '1 undefined'</w:t>
      </w:r>
    </w:p>
    <w:p w:rsidR="00AC44F6" w:rsidRDefault="00AC44F6" w:rsidP="00AC44F6">
      <w:pPr>
        <w:pStyle w:val="HTMLconformatoprevio"/>
      </w:pPr>
      <w:r>
        <w:rPr>
          <w:rStyle w:val="CdigoHTML"/>
        </w:rPr>
        <w:t xml:space="preserve">y </w:t>
      </w:r>
      <w:r>
        <w:rPr>
          <w:rStyle w:val="token"/>
        </w:rPr>
        <w:t>=</w:t>
      </w:r>
      <w:r>
        <w:rPr>
          <w:rStyle w:val="CdigoHTML"/>
        </w:rPr>
        <w:t xml:space="preserve"> </w:t>
      </w:r>
      <w:r>
        <w:rPr>
          <w:rStyle w:val="token"/>
        </w:rPr>
        <w:t>2;</w:t>
      </w:r>
      <w:r>
        <w:rPr>
          <w:rStyle w:val="CdigoHTML"/>
        </w:rPr>
        <w:t xml:space="preserve"> </w:t>
      </w:r>
      <w:r>
        <w:rPr>
          <w:rStyle w:val="token"/>
        </w:rPr>
        <w:t>// Inicializa y</w:t>
      </w:r>
    </w:p>
    <w:p w:rsidR="000B1E2E" w:rsidRDefault="000B1E2E"/>
    <w:p w:rsidR="00AC6C2F" w:rsidRDefault="00AC6C2F" w:rsidP="00AC6C2F">
      <w:pPr>
        <w:pStyle w:val="Ttulo1"/>
        <w:shd w:val="clear" w:color="auto" w:fill="FFFFFF"/>
        <w:spacing w:before="144" w:line="600" w:lineRule="atLeast"/>
        <w:rPr>
          <w:rFonts w:ascii="Helvetica" w:hAnsi="Helvetica" w:cs="Helvetica"/>
          <w:color w:val="292929"/>
          <w:spacing w:val="-4"/>
        </w:rPr>
      </w:pPr>
      <w:r>
        <w:rPr>
          <w:rFonts w:ascii="Helvetica" w:hAnsi="Helvetica" w:cs="Helvetica"/>
          <w:color w:val="292929"/>
          <w:spacing w:val="-4"/>
        </w:rPr>
        <w:t>¿Qué es el hoisting?</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 JavaScript, las declaraciones (por ejemplo, de variables o funciones) se mueven al principio de su </w:t>
      </w:r>
      <w:hyperlink r:id="rId20" w:tgtFrame="_blank" w:history="1">
        <w:r>
          <w:rPr>
            <w:rStyle w:val="Hipervnculo"/>
            <w:rFonts w:ascii="Georgia" w:hAnsi="Georgia"/>
            <w:spacing w:val="-1"/>
            <w:sz w:val="30"/>
            <w:szCs w:val="30"/>
          </w:rPr>
          <w:t>scope</w:t>
        </w:r>
      </w:hyperlink>
      <w:r>
        <w:rPr>
          <w:rFonts w:ascii="Georgia" w:hAnsi="Georgia"/>
          <w:color w:val="292929"/>
          <w:spacing w:val="-1"/>
          <w:sz w:val="30"/>
          <w:szCs w:val="30"/>
        </w:rPr>
        <w:t> o ámbito. Este comportamiento se conoce como </w:t>
      </w:r>
      <w:hyperlink r:id="rId21" w:tgtFrame="_blank" w:history="1">
        <w:r>
          <w:rPr>
            <w:rStyle w:val="Hipervnculo"/>
            <w:rFonts w:ascii="Georgia" w:hAnsi="Georgia"/>
            <w:spacing w:val="-1"/>
            <w:sz w:val="30"/>
            <w:szCs w:val="30"/>
          </w:rPr>
          <w:t>hoisting</w:t>
        </w:r>
      </w:hyperlink>
      <w:r>
        <w:rPr>
          <w:rFonts w:ascii="Georgia" w:hAnsi="Georgia"/>
          <w:color w:val="292929"/>
          <w:spacing w:val="-1"/>
          <w:sz w:val="30"/>
          <w:szCs w:val="30"/>
        </w:rPr>
        <w:t> y es muy importante tenerlo en cuenta a la hora de programar para prevenir posibles errores.</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Teniendo en cuenta cómo funciona el hoisting, </w:t>
      </w:r>
      <w:r>
        <w:rPr>
          <w:rStyle w:val="Textoennegrita"/>
          <w:rFonts w:ascii="Georgia" w:hAnsi="Georgia"/>
          <w:color w:val="292929"/>
          <w:spacing w:val="-1"/>
          <w:sz w:val="30"/>
          <w:szCs w:val="30"/>
        </w:rPr>
        <w:t>podemos llamar a una función y definirla más abajo</w:t>
      </w:r>
      <w:r>
        <w:rPr>
          <w:rFonts w:ascii="Georgia" w:hAnsi="Georgia"/>
          <w:color w:val="292929"/>
          <w:spacing w:val="-1"/>
          <w:sz w:val="30"/>
          <w:szCs w:val="30"/>
        </w:rPr>
        <w:t>, porque automáticamente JS la “subirá”. Así, este código funciona correctamente:</w:t>
      </w:r>
    </w:p>
    <w:p w:rsidR="00AC6C2F" w:rsidRDefault="00AC6C2F" w:rsidP="00AC6C2F">
      <w:pPr>
        <w:pStyle w:val="HTMLconformatoprevio"/>
        <w:shd w:val="clear" w:color="auto" w:fill="F2F2F2"/>
      </w:pPr>
      <w:proofErr w:type="gramStart"/>
      <w:r>
        <w:rPr>
          <w:rStyle w:val="gj"/>
          <w:color w:val="292929"/>
          <w:spacing w:val="-5"/>
          <w:sz w:val="24"/>
          <w:szCs w:val="24"/>
        </w:rPr>
        <w:t>add</w:t>
      </w:r>
      <w:proofErr w:type="gramEnd"/>
      <w:r>
        <w:rPr>
          <w:rStyle w:val="gj"/>
          <w:color w:val="292929"/>
          <w:spacing w:val="-5"/>
          <w:sz w:val="24"/>
          <w:szCs w:val="24"/>
        </w:rPr>
        <w:t>();function add() {</w:t>
      </w:r>
      <w:r>
        <w:rPr>
          <w:color w:val="292929"/>
          <w:spacing w:val="-5"/>
          <w:sz w:val="24"/>
          <w:szCs w:val="24"/>
        </w:rPr>
        <w:br/>
      </w:r>
      <w:r>
        <w:rPr>
          <w:rStyle w:val="gj"/>
          <w:color w:val="292929"/>
          <w:spacing w:val="-5"/>
          <w:sz w:val="24"/>
          <w:szCs w:val="24"/>
        </w:rPr>
        <w:t xml:space="preserve">   var myNumber = 4;</w:t>
      </w:r>
      <w:r>
        <w:rPr>
          <w:color w:val="292929"/>
          <w:spacing w:val="-5"/>
          <w:sz w:val="24"/>
          <w:szCs w:val="24"/>
        </w:rPr>
        <w:br/>
      </w:r>
      <w:r>
        <w:rPr>
          <w:rStyle w:val="gj"/>
          <w:color w:val="292929"/>
          <w:spacing w:val="-5"/>
          <w:sz w:val="24"/>
          <w:szCs w:val="24"/>
        </w:rPr>
        <w:t xml:space="preserve">   console.log(myNumber + myNumber);</w:t>
      </w:r>
      <w:r>
        <w:rPr>
          <w:color w:val="292929"/>
          <w:spacing w:val="-5"/>
          <w:sz w:val="24"/>
          <w:szCs w:val="24"/>
        </w:rPr>
        <w:br/>
      </w:r>
      <w:r>
        <w:rPr>
          <w:rStyle w:val="gj"/>
          <w:color w:val="292929"/>
          <w:spacing w:val="-5"/>
          <w:sz w:val="24"/>
          <w:szCs w:val="24"/>
        </w:rPr>
        <w:t>}</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lastRenderedPageBreak/>
        <w:t>Porque, aproximadamente, JS está haciendo:</w:t>
      </w:r>
    </w:p>
    <w:p w:rsidR="00AC6C2F" w:rsidRDefault="00AC6C2F" w:rsidP="00AC6C2F">
      <w:pPr>
        <w:pStyle w:val="HTMLconformatoprevio"/>
        <w:shd w:val="clear" w:color="auto" w:fill="F2F2F2"/>
      </w:pPr>
      <w:proofErr w:type="gramStart"/>
      <w:r>
        <w:rPr>
          <w:rStyle w:val="gj"/>
          <w:color w:val="292929"/>
          <w:spacing w:val="-5"/>
          <w:sz w:val="24"/>
          <w:szCs w:val="24"/>
        </w:rPr>
        <w:t>function</w:t>
      </w:r>
      <w:proofErr w:type="gramEnd"/>
      <w:r>
        <w:rPr>
          <w:rStyle w:val="gj"/>
          <w:color w:val="292929"/>
          <w:spacing w:val="-5"/>
          <w:sz w:val="24"/>
          <w:szCs w:val="24"/>
        </w:rPr>
        <w:t xml:space="preserve"> add() {</w:t>
      </w:r>
      <w:r>
        <w:rPr>
          <w:color w:val="292929"/>
          <w:spacing w:val="-5"/>
          <w:sz w:val="24"/>
          <w:szCs w:val="24"/>
        </w:rPr>
        <w:br/>
      </w:r>
      <w:r>
        <w:rPr>
          <w:rStyle w:val="gj"/>
          <w:color w:val="292929"/>
          <w:spacing w:val="-5"/>
          <w:sz w:val="24"/>
          <w:szCs w:val="24"/>
        </w:rPr>
        <w:t xml:space="preserve">    var myNumber;</w:t>
      </w:r>
      <w:r>
        <w:rPr>
          <w:color w:val="292929"/>
          <w:spacing w:val="-5"/>
          <w:sz w:val="24"/>
          <w:szCs w:val="24"/>
        </w:rPr>
        <w:br/>
      </w:r>
      <w:r>
        <w:rPr>
          <w:rStyle w:val="gj"/>
          <w:color w:val="292929"/>
          <w:spacing w:val="-5"/>
          <w:sz w:val="24"/>
          <w:szCs w:val="24"/>
        </w:rPr>
        <w:t xml:space="preserve">    myNumber = 4;</w:t>
      </w:r>
      <w:r>
        <w:rPr>
          <w:color w:val="292929"/>
          <w:spacing w:val="-5"/>
          <w:sz w:val="24"/>
          <w:szCs w:val="24"/>
        </w:rPr>
        <w:br/>
      </w:r>
      <w:r>
        <w:rPr>
          <w:rStyle w:val="gj"/>
          <w:color w:val="292929"/>
          <w:spacing w:val="-5"/>
          <w:sz w:val="24"/>
          <w:szCs w:val="24"/>
        </w:rPr>
        <w:t xml:space="preserve">    console.log(myNumber + myNumber);</w:t>
      </w:r>
      <w:r>
        <w:rPr>
          <w:color w:val="292929"/>
          <w:spacing w:val="-5"/>
          <w:sz w:val="24"/>
          <w:szCs w:val="24"/>
        </w:rPr>
        <w:br/>
      </w:r>
      <w:r>
        <w:rPr>
          <w:rStyle w:val="gj"/>
          <w:color w:val="292929"/>
          <w:spacing w:val="-5"/>
          <w:sz w:val="24"/>
          <w:szCs w:val="24"/>
        </w:rPr>
        <w:t>}add();</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En el caso de las</w:t>
      </w:r>
      <w:r>
        <w:rPr>
          <w:rStyle w:val="Textoennegrita"/>
          <w:rFonts w:ascii="Georgia" w:hAnsi="Georgia"/>
          <w:color w:val="292929"/>
          <w:spacing w:val="-1"/>
          <w:sz w:val="30"/>
          <w:szCs w:val="30"/>
        </w:rPr>
        <w:t> variables, es muy importante tener en cuenta que el hoisting solo se aplica a la declaración</w:t>
      </w:r>
      <w:r>
        <w:rPr>
          <w:rFonts w:ascii="Georgia" w:hAnsi="Georgia"/>
          <w:color w:val="292929"/>
          <w:spacing w:val="-1"/>
          <w:sz w:val="30"/>
          <w:szCs w:val="30"/>
        </w:rPr>
        <w:t>, y no a su asignación.</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Por lo tanto, </w:t>
      </w:r>
      <w:r>
        <w:rPr>
          <w:rStyle w:val="Textoennegrita"/>
          <w:rFonts w:ascii="Georgia" w:hAnsi="Georgia"/>
          <w:color w:val="292929"/>
          <w:spacing w:val="-1"/>
          <w:sz w:val="30"/>
          <w:szCs w:val="30"/>
        </w:rPr>
        <w:t>NO</w:t>
      </w:r>
      <w:r>
        <w:rPr>
          <w:rFonts w:ascii="Georgia" w:hAnsi="Georgia"/>
          <w:color w:val="292929"/>
          <w:spacing w:val="-1"/>
          <w:sz w:val="30"/>
          <w:szCs w:val="30"/>
        </w:rPr>
        <w:t> podríamos escribir esto:</w:t>
      </w:r>
    </w:p>
    <w:p w:rsidR="00AC6C2F" w:rsidRDefault="00AC6C2F" w:rsidP="00AC6C2F">
      <w:pPr>
        <w:pStyle w:val="HTMLconformatoprevio"/>
        <w:shd w:val="clear" w:color="auto" w:fill="F2F2F2"/>
      </w:pPr>
      <w:r>
        <w:rPr>
          <w:rStyle w:val="gj"/>
          <w:color w:val="292929"/>
          <w:spacing w:val="-5"/>
          <w:sz w:val="24"/>
          <w:szCs w:val="24"/>
        </w:rPr>
        <w:t xml:space="preserve">//Erroradd();function </w:t>
      </w:r>
      <w:proofErr w:type="gramStart"/>
      <w:r>
        <w:rPr>
          <w:rStyle w:val="gj"/>
          <w:color w:val="292929"/>
          <w:spacing w:val="-5"/>
          <w:sz w:val="24"/>
          <w:szCs w:val="24"/>
        </w:rPr>
        <w:t>add(</w:t>
      </w:r>
      <w:proofErr w:type="gramEnd"/>
      <w:r>
        <w:rPr>
          <w:rStyle w:val="gj"/>
          <w:color w:val="292929"/>
          <w:spacing w:val="-5"/>
          <w:sz w:val="24"/>
          <w:szCs w:val="24"/>
        </w:rPr>
        <w:t>) {</w:t>
      </w:r>
      <w:r>
        <w:rPr>
          <w:color w:val="292929"/>
          <w:spacing w:val="-5"/>
          <w:sz w:val="24"/>
          <w:szCs w:val="24"/>
        </w:rPr>
        <w:br/>
      </w:r>
      <w:r>
        <w:rPr>
          <w:rStyle w:val="gj"/>
          <w:color w:val="292929"/>
          <w:spacing w:val="-5"/>
          <w:sz w:val="24"/>
          <w:szCs w:val="24"/>
        </w:rPr>
        <w:t xml:space="preserve">    console.log(myNumber + myNumber);</w:t>
      </w:r>
      <w:r>
        <w:rPr>
          <w:color w:val="292929"/>
          <w:spacing w:val="-5"/>
          <w:sz w:val="24"/>
          <w:szCs w:val="24"/>
        </w:rPr>
        <w:br/>
      </w:r>
      <w:r>
        <w:rPr>
          <w:rStyle w:val="gj"/>
          <w:color w:val="292929"/>
          <w:spacing w:val="-5"/>
          <w:sz w:val="24"/>
          <w:szCs w:val="24"/>
        </w:rPr>
        <w:t>}var myNumber = 4;</w:t>
      </w:r>
    </w:p>
    <w:p w:rsidR="00AC6C2F" w:rsidRDefault="00AC6C2F" w:rsidP="00AC6C2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Es esencial quedarnos con dos conceptos:</w:t>
      </w:r>
    </w:p>
    <w:p w:rsidR="00AC6C2F" w:rsidRDefault="00AC6C2F" w:rsidP="00AC6C2F">
      <w:pPr>
        <w:numPr>
          <w:ilvl w:val="0"/>
          <w:numId w:val="4"/>
        </w:numPr>
        <w:shd w:val="clear" w:color="auto" w:fill="FFFFFF"/>
        <w:spacing w:before="51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Las funciones siempre se mueven arriba del scope. Por lo tanto, podemos elegir donde declararlas y usarlas.</w:t>
      </w:r>
    </w:p>
    <w:p w:rsidR="00AC6C2F" w:rsidRDefault="00AC6C2F" w:rsidP="00AC6C2F">
      <w:pPr>
        <w:numPr>
          <w:ilvl w:val="0"/>
          <w:numId w:val="4"/>
        </w:numPr>
        <w:shd w:val="clear" w:color="auto" w:fill="FFFFFF"/>
        <w:spacing w:before="274" w:after="0" w:line="420" w:lineRule="atLeast"/>
        <w:ind w:left="450"/>
        <w:rPr>
          <w:rFonts w:ascii="Georgia" w:hAnsi="Georgia" w:cs="Segoe UI"/>
          <w:color w:val="292929"/>
          <w:spacing w:val="-1"/>
          <w:sz w:val="30"/>
          <w:szCs w:val="30"/>
        </w:rPr>
      </w:pPr>
      <w:r>
        <w:rPr>
          <w:rFonts w:ascii="Georgia" w:hAnsi="Georgia" w:cs="Segoe UI"/>
          <w:color w:val="292929"/>
          <w:spacing w:val="-1"/>
          <w:sz w:val="30"/>
          <w:szCs w:val="30"/>
        </w:rPr>
        <w:t>La declaración de las variables se mueven arriba del scope, pero no la asignación. Antes de usar una variable, habrá que crearla y asignarla.</w:t>
      </w:r>
    </w:p>
    <w:p w:rsidR="00AC6C2F" w:rsidRDefault="00AC6C2F"/>
    <w:p w:rsidR="00E46675" w:rsidRDefault="00E46675" w:rsidP="00E46675">
      <w:pPr>
        <w:pStyle w:val="Ttulo1"/>
        <w:shd w:val="clear" w:color="auto" w:fill="FFFFFF"/>
        <w:rPr>
          <w:rFonts w:ascii="Segoe UI" w:hAnsi="Segoe UI" w:cs="Segoe UI"/>
          <w:color w:val="1B1B1B"/>
        </w:rPr>
      </w:pPr>
      <w:r>
        <w:rPr>
          <w:rFonts w:ascii="Segoe UI" w:hAnsi="Segoe UI" w:cs="Segoe UI"/>
          <w:color w:val="1B1B1B"/>
        </w:rPr>
        <w:t>Expressions and operators</w:t>
      </w:r>
    </w:p>
    <w:p w:rsidR="00E46675" w:rsidRDefault="00E46675" w:rsidP="00E46675">
      <w:pPr>
        <w:numPr>
          <w:ilvl w:val="0"/>
          <w:numId w:val="5"/>
        </w:numPr>
        <w:shd w:val="clear" w:color="auto" w:fill="FFFFFF"/>
        <w:spacing w:after="0" w:line="240" w:lineRule="auto"/>
        <w:jc w:val="center"/>
        <w:rPr>
          <w:rFonts w:ascii="Segoe UI" w:hAnsi="Segoe UI" w:cs="Segoe UI"/>
          <w:color w:val="1B1B1B"/>
        </w:rPr>
      </w:pPr>
      <w:hyperlink r:id="rId22" w:history="1">
        <w:r>
          <w:rPr>
            <w:rStyle w:val="Hipervnculo"/>
            <w:rFonts w:ascii="Segoe UI" w:hAnsi="Segoe UI" w:cs="Segoe UI"/>
            <w:bdr w:val="none" w:sz="0" w:space="0" w:color="auto" w:frame="1"/>
          </w:rPr>
          <w:t>« Previous</w:t>
        </w:r>
      </w:hyperlink>
    </w:p>
    <w:p w:rsidR="00E46675" w:rsidRDefault="00E46675" w:rsidP="00E46675">
      <w:pPr>
        <w:numPr>
          <w:ilvl w:val="0"/>
          <w:numId w:val="5"/>
        </w:numPr>
        <w:shd w:val="clear" w:color="auto" w:fill="FFFFFF"/>
        <w:spacing w:after="0" w:line="240" w:lineRule="auto"/>
        <w:jc w:val="center"/>
        <w:rPr>
          <w:rFonts w:ascii="Segoe UI" w:hAnsi="Segoe UI" w:cs="Segoe UI"/>
          <w:color w:val="1B1B1B"/>
        </w:rPr>
      </w:pPr>
      <w:hyperlink r:id="rId23" w:history="1">
        <w:r>
          <w:rPr>
            <w:rStyle w:val="Hipervnculo"/>
            <w:rFonts w:ascii="Segoe UI" w:hAnsi="Segoe UI" w:cs="Segoe UI"/>
            <w:bdr w:val="none" w:sz="0" w:space="0" w:color="auto" w:frame="1"/>
          </w:rPr>
          <w:t>Next »</w:t>
        </w:r>
      </w:hyperlink>
    </w:p>
    <w:p w:rsidR="00E46675" w:rsidRDefault="00E46675" w:rsidP="00E46675">
      <w:pPr>
        <w:pStyle w:val="NormalWeb"/>
        <w:shd w:val="clear" w:color="auto" w:fill="FFFFFF"/>
        <w:rPr>
          <w:rFonts w:ascii="Segoe UI" w:hAnsi="Segoe UI" w:cs="Segoe UI"/>
          <w:color w:val="1B1B1B"/>
        </w:rPr>
      </w:pPr>
      <w:r>
        <w:rPr>
          <w:rFonts w:ascii="Segoe UI" w:hAnsi="Segoe UI" w:cs="Segoe UI"/>
          <w:color w:val="1B1B1B"/>
        </w:rPr>
        <w:t>This chapter describes JavaScript's expressions and operators, including assignment, comparison, arithmetic, bitwise, logical, string, ternary and more.</w:t>
      </w:r>
    </w:p>
    <w:p w:rsidR="00E46675" w:rsidRDefault="00E46675" w:rsidP="00E46675">
      <w:pPr>
        <w:pStyle w:val="NormalWeb"/>
        <w:shd w:val="clear" w:color="auto" w:fill="FFFFFF"/>
        <w:rPr>
          <w:rFonts w:ascii="Segoe UI" w:hAnsi="Segoe UI" w:cs="Segoe UI"/>
          <w:color w:val="1B1B1B"/>
        </w:rPr>
      </w:pPr>
      <w:r>
        <w:rPr>
          <w:rFonts w:ascii="Segoe UI" w:hAnsi="Segoe UI" w:cs="Segoe UI"/>
          <w:color w:val="1B1B1B"/>
        </w:rPr>
        <w:t>A complete and detailed list of operators and expressions is also available in the </w:t>
      </w:r>
      <w:hyperlink r:id="rId24" w:history="1">
        <w:r>
          <w:rPr>
            <w:rStyle w:val="Hipervnculo"/>
            <w:rFonts w:ascii="Segoe UI" w:hAnsi="Segoe UI" w:cs="Segoe UI"/>
          </w:rPr>
          <w:t>reference</w:t>
        </w:r>
      </w:hyperlink>
      <w:r>
        <w:rPr>
          <w:rFonts w:ascii="Segoe UI" w:hAnsi="Segoe UI" w:cs="Segoe UI"/>
          <w:color w:val="1B1B1B"/>
        </w:rPr>
        <w:t>.</w:t>
      </w:r>
    </w:p>
    <w:p w:rsidR="00E46675" w:rsidRDefault="00E46675" w:rsidP="00E46675">
      <w:pPr>
        <w:pStyle w:val="Ttulo2"/>
      </w:pPr>
      <w:hyperlink r:id="rId25" w:anchor="operators" w:tooltip="Permalink to Operators" w:history="1">
        <w:r>
          <w:rPr>
            <w:rStyle w:val="Hipervnculo"/>
          </w:rPr>
          <w:t>Operators</w:t>
        </w:r>
      </w:hyperlink>
    </w:p>
    <w:p w:rsidR="00E46675" w:rsidRDefault="00E46675" w:rsidP="00E46675">
      <w:pPr>
        <w:pStyle w:val="NormalWeb"/>
      </w:pPr>
      <w:r>
        <w:lastRenderedPageBreak/>
        <w:t>JavaScript has the following types of operators. This section describes the operators and contains information about operator precedence.</w:t>
      </w:r>
    </w:p>
    <w:p w:rsidR="00E46675" w:rsidRDefault="00E46675" w:rsidP="00E46675">
      <w:pPr>
        <w:numPr>
          <w:ilvl w:val="0"/>
          <w:numId w:val="6"/>
        </w:numPr>
        <w:spacing w:before="100" w:beforeAutospacing="1" w:after="100" w:afterAutospacing="1" w:line="240" w:lineRule="auto"/>
      </w:pPr>
      <w:hyperlink r:id="rId26" w:anchor="assignment_operators" w:history="1">
        <w:r>
          <w:rPr>
            <w:rStyle w:val="Hipervnculo"/>
          </w:rPr>
          <w:t>Assignment operators</w:t>
        </w:r>
      </w:hyperlink>
    </w:p>
    <w:p w:rsidR="00E46675" w:rsidRDefault="00E46675" w:rsidP="00E46675">
      <w:pPr>
        <w:numPr>
          <w:ilvl w:val="0"/>
          <w:numId w:val="6"/>
        </w:numPr>
        <w:spacing w:before="100" w:beforeAutospacing="1" w:after="100" w:afterAutospacing="1" w:line="240" w:lineRule="auto"/>
      </w:pPr>
      <w:hyperlink r:id="rId27" w:anchor="comparison_operators" w:history="1">
        <w:r>
          <w:rPr>
            <w:rStyle w:val="Hipervnculo"/>
          </w:rPr>
          <w:t>Comparison operators</w:t>
        </w:r>
      </w:hyperlink>
    </w:p>
    <w:p w:rsidR="00E46675" w:rsidRDefault="00E46675" w:rsidP="00E46675">
      <w:pPr>
        <w:numPr>
          <w:ilvl w:val="0"/>
          <w:numId w:val="6"/>
        </w:numPr>
        <w:spacing w:before="100" w:beforeAutospacing="1" w:after="100" w:afterAutospacing="1" w:line="240" w:lineRule="auto"/>
      </w:pPr>
      <w:hyperlink r:id="rId28" w:anchor="arithmetic_operators" w:history="1">
        <w:r>
          <w:rPr>
            <w:rStyle w:val="Hipervnculo"/>
          </w:rPr>
          <w:t>Arithmetic operators</w:t>
        </w:r>
      </w:hyperlink>
    </w:p>
    <w:p w:rsidR="00E46675" w:rsidRDefault="00E46675" w:rsidP="00E46675">
      <w:pPr>
        <w:numPr>
          <w:ilvl w:val="0"/>
          <w:numId w:val="6"/>
        </w:numPr>
        <w:spacing w:before="100" w:beforeAutospacing="1" w:after="100" w:afterAutospacing="1" w:line="240" w:lineRule="auto"/>
      </w:pPr>
      <w:hyperlink r:id="rId29" w:anchor="bitwise_operators" w:history="1">
        <w:r>
          <w:rPr>
            <w:rStyle w:val="Hipervnculo"/>
          </w:rPr>
          <w:t>Bitwise operators</w:t>
        </w:r>
      </w:hyperlink>
    </w:p>
    <w:p w:rsidR="00E46675" w:rsidRDefault="00E46675" w:rsidP="00E46675">
      <w:pPr>
        <w:numPr>
          <w:ilvl w:val="0"/>
          <w:numId w:val="6"/>
        </w:numPr>
        <w:spacing w:before="100" w:beforeAutospacing="1" w:after="100" w:afterAutospacing="1" w:line="240" w:lineRule="auto"/>
      </w:pPr>
      <w:hyperlink r:id="rId30" w:anchor="logical_operators" w:history="1">
        <w:r>
          <w:rPr>
            <w:rStyle w:val="Hipervnculo"/>
          </w:rPr>
          <w:t>Logical operators</w:t>
        </w:r>
      </w:hyperlink>
    </w:p>
    <w:p w:rsidR="00E46675" w:rsidRDefault="00E46675" w:rsidP="00E46675">
      <w:pPr>
        <w:numPr>
          <w:ilvl w:val="0"/>
          <w:numId w:val="6"/>
        </w:numPr>
        <w:spacing w:before="100" w:beforeAutospacing="1" w:after="100" w:afterAutospacing="1" w:line="240" w:lineRule="auto"/>
      </w:pPr>
      <w:hyperlink r:id="rId31" w:anchor="string_operators" w:history="1">
        <w:r>
          <w:rPr>
            <w:rStyle w:val="Hipervnculo"/>
          </w:rPr>
          <w:t>String operators</w:t>
        </w:r>
      </w:hyperlink>
    </w:p>
    <w:p w:rsidR="00E46675" w:rsidRDefault="00E46675" w:rsidP="00E46675">
      <w:pPr>
        <w:numPr>
          <w:ilvl w:val="0"/>
          <w:numId w:val="6"/>
        </w:numPr>
        <w:spacing w:before="100" w:beforeAutospacing="1" w:after="100" w:afterAutospacing="1" w:line="240" w:lineRule="auto"/>
      </w:pPr>
      <w:hyperlink r:id="rId32" w:anchor="conditional_ternary_operator" w:history="1">
        <w:r>
          <w:rPr>
            <w:rStyle w:val="Hipervnculo"/>
          </w:rPr>
          <w:t>Conditional (ternary) operator</w:t>
        </w:r>
      </w:hyperlink>
    </w:p>
    <w:p w:rsidR="00E46675" w:rsidRDefault="00E46675" w:rsidP="00E46675">
      <w:pPr>
        <w:numPr>
          <w:ilvl w:val="0"/>
          <w:numId w:val="6"/>
        </w:numPr>
        <w:spacing w:before="100" w:beforeAutospacing="1" w:after="100" w:afterAutospacing="1" w:line="240" w:lineRule="auto"/>
      </w:pPr>
      <w:hyperlink r:id="rId33" w:anchor="comma_operator" w:history="1">
        <w:r>
          <w:rPr>
            <w:rStyle w:val="Hipervnculo"/>
          </w:rPr>
          <w:t>Comma operator</w:t>
        </w:r>
      </w:hyperlink>
    </w:p>
    <w:p w:rsidR="00E46675" w:rsidRDefault="00E46675" w:rsidP="00E46675">
      <w:pPr>
        <w:numPr>
          <w:ilvl w:val="0"/>
          <w:numId w:val="6"/>
        </w:numPr>
        <w:spacing w:before="100" w:beforeAutospacing="1" w:after="100" w:afterAutospacing="1" w:line="240" w:lineRule="auto"/>
      </w:pPr>
      <w:hyperlink r:id="rId34" w:anchor="unary_operators" w:history="1">
        <w:r>
          <w:rPr>
            <w:rStyle w:val="Hipervnculo"/>
          </w:rPr>
          <w:t>Unary operators</w:t>
        </w:r>
      </w:hyperlink>
    </w:p>
    <w:p w:rsidR="00E46675" w:rsidRDefault="00E46675" w:rsidP="00E46675">
      <w:pPr>
        <w:numPr>
          <w:ilvl w:val="0"/>
          <w:numId w:val="6"/>
        </w:numPr>
        <w:spacing w:before="100" w:beforeAutospacing="1" w:after="100" w:afterAutospacing="1" w:line="240" w:lineRule="auto"/>
      </w:pPr>
      <w:hyperlink r:id="rId35" w:anchor="relational_operators" w:history="1">
        <w:r>
          <w:rPr>
            <w:rStyle w:val="Hipervnculo"/>
          </w:rPr>
          <w:t>Relational operators</w:t>
        </w:r>
      </w:hyperlink>
    </w:p>
    <w:p w:rsidR="00E46675" w:rsidRDefault="00E46675" w:rsidP="00E46675">
      <w:pPr>
        <w:pStyle w:val="NormalWeb"/>
      </w:pPr>
      <w:r>
        <w:t>JavaScript has both </w:t>
      </w:r>
      <w:r>
        <w:rPr>
          <w:rStyle w:val="nfasis"/>
        </w:rPr>
        <w:t>binary</w:t>
      </w:r>
      <w:r>
        <w:t> and </w:t>
      </w:r>
      <w:r>
        <w:rPr>
          <w:rStyle w:val="nfasis"/>
        </w:rPr>
        <w:t>unary</w:t>
      </w:r>
      <w:r>
        <w:t> operators, and one special ternary operator, the conditional operator. A binary operator requires two operands, one before the operator and one after the operator:</w:t>
      </w:r>
    </w:p>
    <w:p w:rsidR="00E46675" w:rsidRDefault="00E46675" w:rsidP="00E46675">
      <w:pPr>
        <w:pStyle w:val="HTMLconformatoprevio"/>
        <w:rPr>
          <w:rStyle w:val="CdigoHTML"/>
        </w:rPr>
      </w:pPr>
      <w:r>
        <w:rPr>
          <w:rStyle w:val="CdigoHTML"/>
        </w:rPr>
        <w:t>operand1 operator operand2</w:t>
      </w:r>
    </w:p>
    <w:p w:rsidR="00E46675" w:rsidRDefault="00E46675" w:rsidP="00E46675">
      <w:pPr>
        <w:pStyle w:val="NormalWeb"/>
      </w:pPr>
      <w:r>
        <w:t>For example, </w:t>
      </w:r>
      <w:r>
        <w:rPr>
          <w:rStyle w:val="CdigoHTML"/>
        </w:rPr>
        <w:t>3+4</w:t>
      </w:r>
      <w:r>
        <w:t> or </w:t>
      </w:r>
      <w:r>
        <w:rPr>
          <w:rStyle w:val="CdigoHTML"/>
        </w:rPr>
        <w:t>x*y</w:t>
      </w:r>
      <w:r>
        <w:t>.</w:t>
      </w:r>
    </w:p>
    <w:p w:rsidR="00E46675" w:rsidRDefault="00E46675" w:rsidP="00E46675">
      <w:pPr>
        <w:pStyle w:val="NormalWeb"/>
      </w:pPr>
      <w:r>
        <w:t>A unary operator requires a single operand, either before or after the operator:</w:t>
      </w:r>
    </w:p>
    <w:p w:rsidR="00E46675" w:rsidRDefault="00E46675" w:rsidP="00E46675">
      <w:pPr>
        <w:pStyle w:val="HTMLconformatoprevio"/>
        <w:rPr>
          <w:rStyle w:val="CdigoHTML"/>
        </w:rPr>
      </w:pPr>
      <w:proofErr w:type="gramStart"/>
      <w:r>
        <w:rPr>
          <w:rStyle w:val="CdigoHTML"/>
        </w:rPr>
        <w:t>operator</w:t>
      </w:r>
      <w:proofErr w:type="gramEnd"/>
      <w:r>
        <w:rPr>
          <w:rStyle w:val="CdigoHTML"/>
        </w:rPr>
        <w:t xml:space="preserve"> operand</w:t>
      </w:r>
    </w:p>
    <w:p w:rsidR="00E46675" w:rsidRDefault="00E46675" w:rsidP="00E46675">
      <w:pPr>
        <w:pStyle w:val="NormalWeb"/>
      </w:pPr>
      <w:proofErr w:type="gramStart"/>
      <w:r>
        <w:t>or</w:t>
      </w:r>
      <w:proofErr w:type="gramEnd"/>
    </w:p>
    <w:p w:rsidR="00E46675" w:rsidRDefault="00E46675" w:rsidP="00E46675">
      <w:pPr>
        <w:pStyle w:val="HTMLconformatoprevio"/>
        <w:rPr>
          <w:rStyle w:val="CdigoHTML"/>
        </w:rPr>
      </w:pPr>
      <w:proofErr w:type="gramStart"/>
      <w:r>
        <w:rPr>
          <w:rStyle w:val="CdigoHTML"/>
        </w:rPr>
        <w:t>operand</w:t>
      </w:r>
      <w:proofErr w:type="gramEnd"/>
      <w:r>
        <w:rPr>
          <w:rStyle w:val="CdigoHTML"/>
        </w:rPr>
        <w:t xml:space="preserve"> operator</w:t>
      </w:r>
    </w:p>
    <w:p w:rsidR="00E46675" w:rsidRDefault="00E46675" w:rsidP="00E46675">
      <w:pPr>
        <w:pStyle w:val="NormalWeb"/>
      </w:pPr>
      <w:r>
        <w:t>For example, </w:t>
      </w:r>
      <w:r>
        <w:rPr>
          <w:rStyle w:val="CdigoHTML"/>
        </w:rPr>
        <w:t>x++</w:t>
      </w:r>
      <w:r>
        <w:t> or </w:t>
      </w:r>
      <w:r>
        <w:rPr>
          <w:rStyle w:val="CdigoHTML"/>
        </w:rPr>
        <w:t>++x</w:t>
      </w:r>
      <w:r>
        <w:t>.</w:t>
      </w:r>
    </w:p>
    <w:p w:rsidR="00E46675" w:rsidRDefault="00E46675" w:rsidP="00E46675">
      <w:pPr>
        <w:pStyle w:val="Ttulo3"/>
      </w:pPr>
      <w:hyperlink r:id="rId36" w:anchor="assignment_operators" w:tooltip="Permalink to Assignment operators" w:history="1">
        <w:r>
          <w:rPr>
            <w:rStyle w:val="Hipervnculo"/>
          </w:rPr>
          <w:t>Assignment operators</w:t>
        </w:r>
      </w:hyperlink>
    </w:p>
    <w:p w:rsidR="00E46675" w:rsidRDefault="00E46675" w:rsidP="00E46675">
      <w:pPr>
        <w:pStyle w:val="NormalWeb"/>
      </w:pPr>
      <w:r>
        <w:t>An assignment operator assigns a value to its left operand based on the value of its right operand. The simple assignment operator is equal (</w:t>
      </w:r>
      <w:r>
        <w:rPr>
          <w:rStyle w:val="CdigoHTML"/>
        </w:rPr>
        <w:t>=</w:t>
      </w:r>
      <w:r>
        <w:t>), which assigns the value of its right operand to its left operand. That is, </w:t>
      </w:r>
      <w:r>
        <w:rPr>
          <w:rStyle w:val="CdigoHTML"/>
        </w:rPr>
        <w:t xml:space="preserve">x = </w:t>
      </w:r>
      <w:proofErr w:type="gramStart"/>
      <w:r>
        <w:rPr>
          <w:rStyle w:val="CdigoHTML"/>
        </w:rPr>
        <w:t>f(</w:t>
      </w:r>
      <w:proofErr w:type="gramEnd"/>
      <w:r>
        <w:rPr>
          <w:rStyle w:val="CdigoHTML"/>
        </w:rPr>
        <w:t>)</w:t>
      </w:r>
      <w:r>
        <w:t> is an assignment expression that assigns the value of </w:t>
      </w:r>
      <w:r>
        <w:rPr>
          <w:rStyle w:val="CdigoHTML"/>
        </w:rPr>
        <w:t>f()</w:t>
      </w:r>
      <w:r>
        <w:t> to </w:t>
      </w:r>
      <w:r>
        <w:rPr>
          <w:rStyle w:val="CdigoHTML"/>
        </w:rPr>
        <w:t>x</w:t>
      </w:r>
      <w:r>
        <w:t>.</w:t>
      </w:r>
    </w:p>
    <w:p w:rsidR="00E46675" w:rsidRDefault="00E46675" w:rsidP="00E46675">
      <w:pPr>
        <w:pStyle w:val="NormalWeb"/>
      </w:pPr>
      <w:r>
        <w:t>There are also compound assignment operators that are shorthand for the operations listed in the following table:</w:t>
      </w:r>
    </w:p>
    <w:tbl>
      <w:tblPr>
        <w:tblW w:w="10511" w:type="dxa"/>
        <w:tblCellMar>
          <w:top w:w="15" w:type="dxa"/>
          <w:left w:w="15" w:type="dxa"/>
          <w:bottom w:w="15" w:type="dxa"/>
          <w:right w:w="15" w:type="dxa"/>
        </w:tblCellMar>
        <w:tblLook w:val="04A0" w:firstRow="1" w:lastRow="0" w:firstColumn="1" w:lastColumn="0" w:noHBand="0" w:noVBand="1"/>
      </w:tblPr>
      <w:tblGrid>
        <w:gridCol w:w="4679"/>
        <w:gridCol w:w="3025"/>
        <w:gridCol w:w="2807"/>
      </w:tblGrid>
      <w:tr w:rsidR="00E46675" w:rsidTr="00E46675">
        <w:trPr>
          <w:tblHeader/>
        </w:trPr>
        <w:tc>
          <w:tcPr>
            <w:tcW w:w="0" w:type="auto"/>
            <w:vAlign w:val="center"/>
            <w:hideMark/>
          </w:tcPr>
          <w:p w:rsidR="00E46675" w:rsidRDefault="00E46675">
            <w:pPr>
              <w:rPr>
                <w:b/>
                <w:bCs/>
              </w:rPr>
            </w:pPr>
            <w:r>
              <w:rPr>
                <w:b/>
                <w:bCs/>
              </w:rPr>
              <w:t>Name</w:t>
            </w:r>
          </w:p>
        </w:tc>
        <w:tc>
          <w:tcPr>
            <w:tcW w:w="0" w:type="auto"/>
            <w:vAlign w:val="center"/>
            <w:hideMark/>
          </w:tcPr>
          <w:p w:rsidR="00E46675" w:rsidRDefault="00E46675">
            <w:pPr>
              <w:rPr>
                <w:b/>
                <w:bCs/>
              </w:rPr>
            </w:pPr>
            <w:r>
              <w:rPr>
                <w:b/>
                <w:bCs/>
              </w:rPr>
              <w:t>Shorthand operator</w:t>
            </w:r>
          </w:p>
        </w:tc>
        <w:tc>
          <w:tcPr>
            <w:tcW w:w="0" w:type="auto"/>
            <w:vAlign w:val="center"/>
            <w:hideMark/>
          </w:tcPr>
          <w:p w:rsidR="00E46675" w:rsidRDefault="00E46675">
            <w:pPr>
              <w:rPr>
                <w:b/>
                <w:bCs/>
              </w:rPr>
            </w:pPr>
            <w:r>
              <w:rPr>
                <w:b/>
                <w:bCs/>
              </w:rPr>
              <w:t>Meaning</w:t>
            </w:r>
          </w:p>
        </w:tc>
      </w:tr>
      <w:tr w:rsidR="00E46675" w:rsidTr="00E46675">
        <w:tc>
          <w:tcPr>
            <w:tcW w:w="0" w:type="auto"/>
            <w:vAlign w:val="center"/>
            <w:hideMark/>
          </w:tcPr>
          <w:p w:rsidR="00E46675" w:rsidRDefault="00E46675">
            <w:hyperlink r:id="rId37" w:history="1">
              <w:r>
                <w:rPr>
                  <w:rStyle w:val="Hipervnculo"/>
                </w:rPr>
                <w:t>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f()</w:t>
            </w:r>
          </w:p>
        </w:tc>
      </w:tr>
      <w:tr w:rsidR="00E46675" w:rsidTr="00E46675">
        <w:tc>
          <w:tcPr>
            <w:tcW w:w="0" w:type="auto"/>
            <w:vAlign w:val="center"/>
            <w:hideMark/>
          </w:tcPr>
          <w:p w:rsidR="00E46675" w:rsidRDefault="00E46675">
            <w:hyperlink r:id="rId38" w:history="1">
              <w:r>
                <w:rPr>
                  <w:rStyle w:val="Hipervnculo"/>
                </w:rPr>
                <w:t>Addition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E46675">
            <w:hyperlink r:id="rId39" w:history="1">
              <w:r>
                <w:rPr>
                  <w:rStyle w:val="Hipervnculo"/>
                </w:rPr>
                <w:t>Subtraction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E46675">
            <w:hyperlink r:id="rId40" w:history="1">
              <w:r>
                <w:rPr>
                  <w:rStyle w:val="Hipervnculo"/>
                </w:rPr>
                <w:t>Multiplication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E46675">
            <w:hyperlink r:id="rId41" w:history="1">
              <w:r>
                <w:rPr>
                  <w:rStyle w:val="Hipervnculo"/>
                </w:rPr>
                <w:t>Division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E46675">
            <w:hyperlink r:id="rId42" w:history="1">
              <w:r>
                <w:rPr>
                  <w:rStyle w:val="Hipervnculo"/>
                </w:rPr>
                <w:t>Remainder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E46675">
            <w:hyperlink r:id="rId43" w:history="1">
              <w:r>
                <w:rPr>
                  <w:rStyle w:val="Hipervnculo"/>
                </w:rPr>
                <w:t>Exponentiation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E46675">
            <w:hyperlink r:id="rId44" w:history="1">
              <w:r>
                <w:rPr>
                  <w:rStyle w:val="Hipervnculo"/>
                </w:rPr>
                <w:t>Left shift assignment</w:t>
              </w:r>
            </w:hyperlink>
          </w:p>
        </w:tc>
        <w:tc>
          <w:tcPr>
            <w:tcW w:w="0" w:type="auto"/>
            <w:vAlign w:val="center"/>
            <w:hideMark/>
          </w:tcPr>
          <w:p w:rsidR="00E46675" w:rsidRDefault="00E46675">
            <w:r>
              <w:rPr>
                <w:rStyle w:val="CdigoHTML"/>
                <w:rFonts w:eastAsiaTheme="minorHAnsi"/>
              </w:rPr>
              <w:t>x &lt;&lt;= f()</w:t>
            </w:r>
          </w:p>
        </w:tc>
        <w:tc>
          <w:tcPr>
            <w:tcW w:w="0" w:type="auto"/>
            <w:vAlign w:val="center"/>
            <w:hideMark/>
          </w:tcPr>
          <w:p w:rsidR="00E46675" w:rsidRDefault="00E46675">
            <w:r>
              <w:rPr>
                <w:rStyle w:val="CdigoHTML"/>
                <w:rFonts w:eastAsiaTheme="minorHAnsi"/>
              </w:rPr>
              <w:t>x = x &lt;&lt; f()</w:t>
            </w:r>
          </w:p>
        </w:tc>
      </w:tr>
      <w:tr w:rsidR="00E46675" w:rsidTr="00E46675">
        <w:tc>
          <w:tcPr>
            <w:tcW w:w="0" w:type="auto"/>
            <w:vAlign w:val="center"/>
            <w:hideMark/>
          </w:tcPr>
          <w:p w:rsidR="00E46675" w:rsidRDefault="00E46675">
            <w:hyperlink r:id="rId45" w:history="1">
              <w:r>
                <w:rPr>
                  <w:rStyle w:val="Hipervnculo"/>
                </w:rPr>
                <w:t>Right shift assignment</w:t>
              </w:r>
            </w:hyperlink>
          </w:p>
        </w:tc>
        <w:tc>
          <w:tcPr>
            <w:tcW w:w="0" w:type="auto"/>
            <w:vAlign w:val="center"/>
            <w:hideMark/>
          </w:tcPr>
          <w:p w:rsidR="00E46675" w:rsidRDefault="00E46675">
            <w:r>
              <w:rPr>
                <w:rStyle w:val="CdigoHTML"/>
                <w:rFonts w:eastAsiaTheme="minorHAnsi"/>
              </w:rPr>
              <w:t>x &gt;&gt;= f()</w:t>
            </w:r>
          </w:p>
        </w:tc>
        <w:tc>
          <w:tcPr>
            <w:tcW w:w="0" w:type="auto"/>
            <w:vAlign w:val="center"/>
            <w:hideMark/>
          </w:tcPr>
          <w:p w:rsidR="00E46675" w:rsidRDefault="00E46675">
            <w:r>
              <w:rPr>
                <w:rStyle w:val="CdigoHTML"/>
                <w:rFonts w:eastAsiaTheme="minorHAnsi"/>
              </w:rPr>
              <w:t>x = x &gt;&gt; f()</w:t>
            </w:r>
          </w:p>
        </w:tc>
      </w:tr>
      <w:tr w:rsidR="00E46675" w:rsidTr="00E46675">
        <w:tc>
          <w:tcPr>
            <w:tcW w:w="0" w:type="auto"/>
            <w:vAlign w:val="center"/>
            <w:hideMark/>
          </w:tcPr>
          <w:p w:rsidR="00E46675" w:rsidRDefault="00E46675">
            <w:hyperlink r:id="rId46" w:history="1">
              <w:r>
                <w:rPr>
                  <w:rStyle w:val="Hipervnculo"/>
                </w:rPr>
                <w:t>Unsigned right shift assignment</w:t>
              </w:r>
            </w:hyperlink>
          </w:p>
        </w:tc>
        <w:tc>
          <w:tcPr>
            <w:tcW w:w="0" w:type="auto"/>
            <w:vAlign w:val="center"/>
            <w:hideMark/>
          </w:tcPr>
          <w:p w:rsidR="00E46675" w:rsidRDefault="00E46675">
            <w:r>
              <w:rPr>
                <w:rStyle w:val="CdigoHTML"/>
                <w:rFonts w:eastAsiaTheme="minorHAnsi"/>
              </w:rPr>
              <w:t>x &gt;&gt;&gt;= f()</w:t>
            </w:r>
          </w:p>
        </w:tc>
        <w:tc>
          <w:tcPr>
            <w:tcW w:w="0" w:type="auto"/>
            <w:vAlign w:val="center"/>
            <w:hideMark/>
          </w:tcPr>
          <w:p w:rsidR="00E46675" w:rsidRDefault="00E46675">
            <w:r>
              <w:rPr>
                <w:rStyle w:val="CdigoHTML"/>
                <w:rFonts w:eastAsiaTheme="minorHAnsi"/>
              </w:rPr>
              <w:t>x = x &gt;&gt;&gt; f()</w:t>
            </w:r>
          </w:p>
        </w:tc>
      </w:tr>
      <w:tr w:rsidR="00E46675" w:rsidTr="00E46675">
        <w:tc>
          <w:tcPr>
            <w:tcW w:w="0" w:type="auto"/>
            <w:vAlign w:val="center"/>
            <w:hideMark/>
          </w:tcPr>
          <w:p w:rsidR="00E46675" w:rsidRDefault="00E46675">
            <w:hyperlink r:id="rId47" w:history="1">
              <w:r>
                <w:rPr>
                  <w:rStyle w:val="Hipervnculo"/>
                </w:rPr>
                <w:t>Bitwise AND assignment</w:t>
              </w:r>
            </w:hyperlink>
          </w:p>
        </w:tc>
        <w:tc>
          <w:tcPr>
            <w:tcW w:w="0" w:type="auto"/>
            <w:vAlign w:val="center"/>
            <w:hideMark/>
          </w:tcPr>
          <w:p w:rsidR="00E46675" w:rsidRDefault="00E46675">
            <w:r>
              <w:rPr>
                <w:rStyle w:val="CdigoHTML"/>
                <w:rFonts w:eastAsiaTheme="minorHAnsi"/>
              </w:rPr>
              <w:t>x &amp;= f()</w:t>
            </w:r>
          </w:p>
        </w:tc>
        <w:tc>
          <w:tcPr>
            <w:tcW w:w="0" w:type="auto"/>
            <w:vAlign w:val="center"/>
            <w:hideMark/>
          </w:tcPr>
          <w:p w:rsidR="00E46675" w:rsidRDefault="00E46675">
            <w:r>
              <w:rPr>
                <w:rStyle w:val="CdigoHTML"/>
                <w:rFonts w:eastAsiaTheme="minorHAnsi"/>
              </w:rPr>
              <w:t>x = x &amp; f()</w:t>
            </w:r>
          </w:p>
        </w:tc>
      </w:tr>
      <w:tr w:rsidR="00E46675" w:rsidTr="00E46675">
        <w:tc>
          <w:tcPr>
            <w:tcW w:w="0" w:type="auto"/>
            <w:vAlign w:val="center"/>
            <w:hideMark/>
          </w:tcPr>
          <w:p w:rsidR="00E46675" w:rsidRDefault="00E46675">
            <w:hyperlink r:id="rId48" w:history="1">
              <w:r>
                <w:rPr>
                  <w:rStyle w:val="Hipervnculo"/>
                </w:rPr>
                <w:t>Bitwise XOR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E46675">
            <w:hyperlink r:id="rId49" w:history="1">
              <w:r>
                <w:rPr>
                  <w:rStyle w:val="Hipervnculo"/>
                </w:rPr>
                <w:t>Bitwise OR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E46675">
            <w:hyperlink r:id="rId50" w:history="1">
              <w:r>
                <w:rPr>
                  <w:rStyle w:val="Hipervnculo"/>
                </w:rPr>
                <w:t>Logical AND assignment</w:t>
              </w:r>
            </w:hyperlink>
          </w:p>
        </w:tc>
        <w:tc>
          <w:tcPr>
            <w:tcW w:w="0" w:type="auto"/>
            <w:vAlign w:val="center"/>
            <w:hideMark/>
          </w:tcPr>
          <w:p w:rsidR="00E46675" w:rsidRDefault="00E46675">
            <w:r>
              <w:rPr>
                <w:rStyle w:val="CdigoHTML"/>
                <w:rFonts w:eastAsiaTheme="minorHAnsi"/>
              </w:rPr>
              <w:t>x &amp;&amp;= f()</w:t>
            </w:r>
          </w:p>
        </w:tc>
        <w:tc>
          <w:tcPr>
            <w:tcW w:w="0" w:type="auto"/>
            <w:vAlign w:val="center"/>
            <w:hideMark/>
          </w:tcPr>
          <w:p w:rsidR="00E46675" w:rsidRDefault="00E46675">
            <w:r>
              <w:rPr>
                <w:rStyle w:val="CdigoHTML"/>
                <w:rFonts w:eastAsiaTheme="minorHAnsi"/>
              </w:rPr>
              <w:t>x &amp;&amp; (x = f())</w:t>
            </w:r>
          </w:p>
        </w:tc>
      </w:tr>
      <w:tr w:rsidR="00E46675" w:rsidTr="00E46675">
        <w:tc>
          <w:tcPr>
            <w:tcW w:w="0" w:type="auto"/>
            <w:vAlign w:val="center"/>
            <w:hideMark/>
          </w:tcPr>
          <w:p w:rsidR="00E46675" w:rsidRDefault="00E46675">
            <w:hyperlink r:id="rId51" w:history="1">
              <w:r>
                <w:rPr>
                  <w:rStyle w:val="Hipervnculo"/>
                </w:rPr>
                <w:t>Logical OR assignment</w:t>
              </w:r>
            </w:hyperlink>
          </w:p>
        </w:tc>
        <w:tc>
          <w:tcPr>
            <w:tcW w:w="0" w:type="auto"/>
            <w:vAlign w:val="center"/>
            <w:hideMark/>
          </w:tcPr>
          <w:p w:rsidR="00E46675" w:rsidRDefault="00E46675">
            <w:r>
              <w:rPr>
                <w:rStyle w:val="CdigoHTML"/>
                <w:rFonts w:eastAsiaTheme="minorHAnsi"/>
              </w:rPr>
              <w:t>x ||= f()</w:t>
            </w:r>
          </w:p>
        </w:tc>
        <w:tc>
          <w:tcPr>
            <w:tcW w:w="0" w:type="auto"/>
            <w:vAlign w:val="center"/>
            <w:hideMark/>
          </w:tcPr>
          <w:p w:rsidR="00E46675" w:rsidRDefault="00E46675">
            <w:r>
              <w:rPr>
                <w:rStyle w:val="CdigoHTML"/>
                <w:rFonts w:eastAsiaTheme="minorHAnsi"/>
              </w:rPr>
              <w:t>x || (x = f())</w:t>
            </w:r>
          </w:p>
        </w:tc>
      </w:tr>
      <w:tr w:rsidR="00E46675" w:rsidTr="00E46675">
        <w:tc>
          <w:tcPr>
            <w:tcW w:w="0" w:type="auto"/>
            <w:vAlign w:val="center"/>
            <w:hideMark/>
          </w:tcPr>
          <w:p w:rsidR="00E46675" w:rsidRDefault="00E46675">
            <w:hyperlink r:id="rId52" w:history="1">
              <w:r>
                <w:rPr>
                  <w:rStyle w:val="Hipervnculo"/>
                </w:rPr>
                <w:t>Logical nullish assignment</w:t>
              </w:r>
            </w:hyperlink>
          </w:p>
        </w:tc>
        <w:tc>
          <w:tcPr>
            <w:tcW w:w="0" w:type="auto"/>
            <w:vAlign w:val="center"/>
            <w:hideMark/>
          </w:tcPr>
          <w:p w:rsidR="00E46675" w:rsidRDefault="00E46675">
            <w:proofErr w:type="gramStart"/>
            <w:r>
              <w:rPr>
                <w:rStyle w:val="CdigoHTML"/>
                <w:rFonts w:eastAsiaTheme="minorHAnsi"/>
              </w:rPr>
              <w:t>x</w:t>
            </w:r>
            <w:proofErr w:type="gramEnd"/>
            <w:r>
              <w:rPr>
                <w:rStyle w:val="CdigoHTML"/>
                <w:rFonts w:eastAsiaTheme="minorHAnsi"/>
              </w:rPr>
              <w:t xml:space="preserve"> ??= f()</w:t>
            </w:r>
          </w:p>
        </w:tc>
        <w:tc>
          <w:tcPr>
            <w:tcW w:w="0" w:type="auto"/>
            <w:vAlign w:val="center"/>
            <w:hideMark/>
          </w:tcPr>
          <w:p w:rsidR="00E46675" w:rsidRDefault="00E46675">
            <w:proofErr w:type="gramStart"/>
            <w:r>
              <w:rPr>
                <w:rStyle w:val="CdigoHTML"/>
                <w:rFonts w:eastAsiaTheme="minorHAnsi"/>
              </w:rPr>
              <w:t>x</w:t>
            </w:r>
            <w:proofErr w:type="gramEnd"/>
            <w:r>
              <w:rPr>
                <w:rStyle w:val="CdigoHTML"/>
                <w:rFonts w:eastAsiaTheme="minorHAnsi"/>
              </w:rPr>
              <w:t xml:space="preserve"> ?? (x = f())</w:t>
            </w:r>
          </w:p>
        </w:tc>
      </w:tr>
    </w:tbl>
    <w:p w:rsidR="00E46675" w:rsidRDefault="00E46675" w:rsidP="00E46675">
      <w:pPr>
        <w:pStyle w:val="Ttulo4"/>
        <w:rPr>
          <w:spacing w:val="8"/>
        </w:rPr>
      </w:pPr>
      <w:r>
        <w:rPr>
          <w:spacing w:val="8"/>
        </w:rPr>
        <w:t>Assigning to properties</w:t>
      </w:r>
    </w:p>
    <w:p w:rsidR="00E46675" w:rsidRDefault="00E46675" w:rsidP="00E46675">
      <w:pPr>
        <w:pStyle w:val="NormalWeb"/>
      </w:pPr>
      <w:r>
        <w:t>If a variable refers to an </w:t>
      </w:r>
      <w:hyperlink r:id="rId53" w:history="1">
        <w:r>
          <w:rPr>
            <w:rStyle w:val="Hipervnculo"/>
          </w:rPr>
          <w:t>object</w:t>
        </w:r>
      </w:hyperlink>
      <w:r>
        <w:t>, then the left-hand side of an assignment expression may make assignments to properties of that variable. For example:</w:t>
      </w:r>
    </w:p>
    <w:p w:rsidR="00E46675" w:rsidRDefault="00E46675" w:rsidP="00E46675">
      <w:pPr>
        <w:pStyle w:val="HTMLconformatoprevio"/>
        <w:rPr>
          <w:rStyle w:val="CdigoHTML"/>
        </w:rPr>
      </w:pPr>
      <w:proofErr w:type="gramStart"/>
      <w:r>
        <w:rPr>
          <w:rStyle w:val="token"/>
        </w:rPr>
        <w:t>let</w:t>
      </w:r>
      <w:proofErr w:type="gramEnd"/>
      <w:r>
        <w:rPr>
          <w:rStyle w:val="CdigoHTML"/>
        </w:rPr>
        <w:t xml:space="preserve"> obj </w:t>
      </w:r>
      <w:r>
        <w:rPr>
          <w:rStyle w:val="token"/>
        </w:rPr>
        <w:t>=</w:t>
      </w:r>
      <w:r>
        <w:rPr>
          <w:rStyle w:val="CdigoHTML"/>
        </w:rPr>
        <w:t xml:space="preserve"> </w:t>
      </w:r>
      <w:r>
        <w:rPr>
          <w:rStyle w:val="token"/>
        </w:rPr>
        <w:t>{};</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CdigoHTML"/>
        </w:rPr>
        <w:t>obj</w:t>
      </w:r>
      <w:r>
        <w:rPr>
          <w:rStyle w:val="token"/>
        </w:rPr>
        <w:t>.</w:t>
      </w:r>
      <w:r>
        <w:rPr>
          <w:rStyle w:val="CdigoHTML"/>
        </w:rPr>
        <w:t xml:space="preserve">x </w:t>
      </w:r>
      <w:r>
        <w:rPr>
          <w:rStyle w:val="token"/>
        </w:rPr>
        <w:t>=</w:t>
      </w:r>
      <w:r>
        <w:rPr>
          <w:rStyle w:val="CdigoHTML"/>
        </w:rPr>
        <w:t xml:space="preserve"> </w:t>
      </w:r>
      <w:r>
        <w:rPr>
          <w:rStyle w:val="token"/>
        </w:rPr>
        <w:t>3;</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CdigoHTML"/>
        </w:rPr>
        <w:t>obj</w:t>
      </w:r>
      <w:r>
        <w:rPr>
          <w:rStyle w:val="token"/>
        </w:rPr>
        <w:t>.</w:t>
      </w:r>
      <w:r>
        <w:rPr>
          <w:rStyle w:val="CdigoHTML"/>
        </w:rPr>
        <w:t>x</w:t>
      </w:r>
      <w:r>
        <w:rPr>
          <w:rStyle w:val="token"/>
        </w:rPr>
        <w:t>);</w:t>
      </w:r>
      <w:r>
        <w:rPr>
          <w:rStyle w:val="CdigoHTML"/>
        </w:rPr>
        <w:t xml:space="preserve"> </w:t>
      </w:r>
      <w:r>
        <w:rPr>
          <w:rStyle w:val="token"/>
        </w:rPr>
        <w:t>// Prints 3.</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CdigoHTML"/>
        </w:rPr>
        <w:t>obj</w:t>
      </w:r>
      <w:r>
        <w:rPr>
          <w:rStyle w:val="token"/>
        </w:rPr>
        <w:t>);</w:t>
      </w:r>
      <w:r>
        <w:rPr>
          <w:rStyle w:val="CdigoHTML"/>
        </w:rPr>
        <w:t xml:space="preserve"> </w:t>
      </w:r>
      <w:r>
        <w:rPr>
          <w:rStyle w:val="token"/>
        </w:rPr>
        <w:t>// Prints { x: 3 }.</w:t>
      </w:r>
    </w:p>
    <w:p w:rsidR="00E46675" w:rsidRDefault="00E46675" w:rsidP="00E46675">
      <w:pPr>
        <w:pStyle w:val="HTMLconformatoprevio"/>
        <w:rPr>
          <w:rStyle w:val="CdigoHTML"/>
        </w:rPr>
      </w:pPr>
    </w:p>
    <w:p w:rsidR="00E46675" w:rsidRDefault="00E46675" w:rsidP="00E46675">
      <w:pPr>
        <w:pStyle w:val="HTMLconformatoprevio"/>
        <w:rPr>
          <w:rStyle w:val="CdigoHTML"/>
        </w:rPr>
      </w:pPr>
      <w:proofErr w:type="gramStart"/>
      <w:r>
        <w:rPr>
          <w:rStyle w:val="token"/>
        </w:rPr>
        <w:t>const</w:t>
      </w:r>
      <w:proofErr w:type="gramEnd"/>
      <w:r>
        <w:rPr>
          <w:rStyle w:val="CdigoHTML"/>
        </w:rPr>
        <w:t xml:space="preserve"> key </w:t>
      </w:r>
      <w:r>
        <w:rPr>
          <w:rStyle w:val="token"/>
        </w:rPr>
        <w:t>=</w:t>
      </w:r>
      <w:r>
        <w:rPr>
          <w:rStyle w:val="CdigoHTML"/>
        </w:rPr>
        <w:t xml:space="preserve"> </w:t>
      </w:r>
      <w:r>
        <w:rPr>
          <w:rStyle w:val="token"/>
        </w:rPr>
        <w:t>"y";</w:t>
      </w:r>
    </w:p>
    <w:p w:rsidR="00E46675" w:rsidRDefault="00E46675" w:rsidP="00E46675">
      <w:pPr>
        <w:pStyle w:val="HTMLconformatoprevio"/>
        <w:rPr>
          <w:rStyle w:val="CdigoHTML"/>
        </w:rPr>
      </w:pPr>
      <w:proofErr w:type="gramStart"/>
      <w:r>
        <w:rPr>
          <w:rStyle w:val="CdigoHTML"/>
        </w:rPr>
        <w:t>obj</w:t>
      </w:r>
      <w:r>
        <w:rPr>
          <w:rStyle w:val="token"/>
        </w:rPr>
        <w:t>[</w:t>
      </w:r>
      <w:proofErr w:type="gramEnd"/>
      <w:r>
        <w:rPr>
          <w:rStyle w:val="CdigoHTML"/>
        </w:rPr>
        <w:t>key</w:t>
      </w:r>
      <w:r>
        <w:rPr>
          <w:rStyle w:val="token"/>
        </w:rPr>
        <w:t>]</w:t>
      </w:r>
      <w:r>
        <w:rPr>
          <w:rStyle w:val="CdigoHTML"/>
        </w:rPr>
        <w:t xml:space="preserve"> </w:t>
      </w:r>
      <w:r>
        <w:rPr>
          <w:rStyle w:val="token"/>
        </w:rPr>
        <w:t>=</w:t>
      </w:r>
      <w:r>
        <w:rPr>
          <w:rStyle w:val="CdigoHTML"/>
        </w:rPr>
        <w:t xml:space="preserve"> </w:t>
      </w:r>
      <w:r>
        <w:rPr>
          <w:rStyle w:val="token"/>
        </w:rPr>
        <w:t>5;</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CdigoHTML"/>
        </w:rPr>
        <w:t>obj</w:t>
      </w:r>
      <w:r>
        <w:rPr>
          <w:rStyle w:val="token"/>
        </w:rPr>
        <w:t>[</w:t>
      </w:r>
      <w:r>
        <w:rPr>
          <w:rStyle w:val="CdigoHTML"/>
        </w:rPr>
        <w:t>key</w:t>
      </w:r>
      <w:r>
        <w:rPr>
          <w:rStyle w:val="token"/>
        </w:rPr>
        <w:t>]);</w:t>
      </w:r>
      <w:r>
        <w:rPr>
          <w:rStyle w:val="CdigoHTML"/>
        </w:rPr>
        <w:t xml:space="preserve"> </w:t>
      </w:r>
      <w:r>
        <w:rPr>
          <w:rStyle w:val="token"/>
        </w:rPr>
        <w:t>// Prints 5.</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CdigoHTML"/>
        </w:rPr>
        <w:t>obj</w:t>
      </w:r>
      <w:r>
        <w:rPr>
          <w:rStyle w:val="token"/>
        </w:rPr>
        <w:t>);</w:t>
      </w:r>
      <w:r>
        <w:rPr>
          <w:rStyle w:val="CdigoHTML"/>
        </w:rPr>
        <w:t xml:space="preserve"> </w:t>
      </w:r>
      <w:r>
        <w:rPr>
          <w:rStyle w:val="token"/>
        </w:rPr>
        <w:t>// Prints { x: 3, y: 5 }.</w:t>
      </w:r>
    </w:p>
    <w:p w:rsidR="00E46675" w:rsidRDefault="00E46675" w:rsidP="00E46675">
      <w:pPr>
        <w:pStyle w:val="NormalWeb"/>
      </w:pPr>
      <w:r>
        <w:t>For more information about objects, read </w:t>
      </w:r>
      <w:hyperlink r:id="rId54" w:history="1">
        <w:r>
          <w:rPr>
            <w:rStyle w:val="Hipervnculo"/>
          </w:rPr>
          <w:t>Working with Objects</w:t>
        </w:r>
      </w:hyperlink>
      <w:r>
        <w:t>.</w:t>
      </w:r>
    </w:p>
    <w:p w:rsidR="00E46675" w:rsidRDefault="00E46675" w:rsidP="00E46675">
      <w:pPr>
        <w:pStyle w:val="Ttulo4"/>
        <w:rPr>
          <w:spacing w:val="8"/>
        </w:rPr>
      </w:pPr>
      <w:r>
        <w:rPr>
          <w:spacing w:val="8"/>
        </w:rPr>
        <w:t>Destructuring</w:t>
      </w:r>
    </w:p>
    <w:p w:rsidR="00E46675" w:rsidRDefault="00E46675" w:rsidP="00E46675">
      <w:pPr>
        <w:pStyle w:val="NormalWeb"/>
      </w:pPr>
      <w:r>
        <w:t>For more complex assignments, the </w:t>
      </w:r>
      <w:hyperlink r:id="rId55" w:history="1">
        <w:r>
          <w:rPr>
            <w:rStyle w:val="Hipervnculo"/>
          </w:rPr>
          <w:t>destructuring assignment</w:t>
        </w:r>
      </w:hyperlink>
      <w:r>
        <w:t> syntax is a JavaScript expression that makes it possible to extract data from arrays or objects using a syntax that mirrors the construction of array and object literals.</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foo </w:t>
      </w:r>
      <w:r>
        <w:rPr>
          <w:rStyle w:val="token"/>
        </w:rPr>
        <w:t>=</w:t>
      </w:r>
      <w:r>
        <w:rPr>
          <w:rStyle w:val="CdigoHTML"/>
        </w:rPr>
        <w:t xml:space="preserve"> </w:t>
      </w:r>
      <w:r>
        <w:rPr>
          <w:rStyle w:val="token"/>
        </w:rPr>
        <w:t>['one',</w:t>
      </w:r>
      <w:r>
        <w:rPr>
          <w:rStyle w:val="CdigoHTML"/>
        </w:rPr>
        <w:t xml:space="preserve"> </w:t>
      </w:r>
      <w:r>
        <w:rPr>
          <w:rStyle w:val="token"/>
        </w:rPr>
        <w:t>'two',</w:t>
      </w:r>
      <w:r>
        <w:rPr>
          <w:rStyle w:val="CdigoHTML"/>
        </w:rPr>
        <w:t xml:space="preserve"> </w:t>
      </w:r>
      <w:r>
        <w:rPr>
          <w:rStyle w:val="token"/>
        </w:rPr>
        <w:t>'three'];</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w:t>
      </w:r>
      <w:proofErr w:type="gramStart"/>
      <w:r>
        <w:rPr>
          <w:rStyle w:val="token"/>
        </w:rPr>
        <w:t>without</w:t>
      </w:r>
      <w:proofErr w:type="gramEnd"/>
      <w:r>
        <w:rPr>
          <w:rStyle w:val="token"/>
        </w:rPr>
        <w:t xml:space="preserve"> destructuring</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one   </w:t>
      </w:r>
      <w:r>
        <w:rPr>
          <w:rStyle w:val="token"/>
        </w:rPr>
        <w:t>=</w:t>
      </w:r>
      <w:r>
        <w:rPr>
          <w:rStyle w:val="CdigoHTML"/>
        </w:rPr>
        <w:t xml:space="preserve"> foo</w:t>
      </w:r>
      <w:r>
        <w:rPr>
          <w:rStyle w:val="token"/>
        </w:rPr>
        <w:t>[0];</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two   </w:t>
      </w:r>
      <w:r>
        <w:rPr>
          <w:rStyle w:val="token"/>
        </w:rPr>
        <w:t>=</w:t>
      </w:r>
      <w:r>
        <w:rPr>
          <w:rStyle w:val="CdigoHTML"/>
        </w:rPr>
        <w:t xml:space="preserve"> foo</w:t>
      </w:r>
      <w:r>
        <w:rPr>
          <w:rStyle w:val="token"/>
        </w:rPr>
        <w:t>[1];</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three </w:t>
      </w:r>
      <w:r>
        <w:rPr>
          <w:rStyle w:val="token"/>
        </w:rPr>
        <w:t>=</w:t>
      </w:r>
      <w:r>
        <w:rPr>
          <w:rStyle w:val="CdigoHTML"/>
        </w:rPr>
        <w:t xml:space="preserve"> foo</w:t>
      </w:r>
      <w:r>
        <w:rPr>
          <w:rStyle w:val="token"/>
        </w:rPr>
        <w:t>[2];</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w:t>
      </w:r>
      <w:proofErr w:type="gramStart"/>
      <w:r>
        <w:rPr>
          <w:rStyle w:val="token"/>
        </w:rPr>
        <w:t>with</w:t>
      </w:r>
      <w:proofErr w:type="gramEnd"/>
      <w:r>
        <w:rPr>
          <w:rStyle w:val="token"/>
        </w:rPr>
        <w:t xml:space="preserve"> destructuring</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w:t>
      </w:r>
      <w:r>
        <w:rPr>
          <w:rStyle w:val="token"/>
        </w:rPr>
        <w:t>[</w:t>
      </w:r>
      <w:r>
        <w:rPr>
          <w:rStyle w:val="CdigoHTML"/>
        </w:rPr>
        <w:t>one</w:t>
      </w:r>
      <w:r>
        <w:rPr>
          <w:rStyle w:val="token"/>
        </w:rPr>
        <w:t>,</w:t>
      </w:r>
      <w:r>
        <w:rPr>
          <w:rStyle w:val="CdigoHTML"/>
        </w:rPr>
        <w:t xml:space="preserve"> two</w:t>
      </w:r>
      <w:r>
        <w:rPr>
          <w:rStyle w:val="token"/>
        </w:rPr>
        <w:t>,</w:t>
      </w:r>
      <w:r>
        <w:rPr>
          <w:rStyle w:val="CdigoHTML"/>
        </w:rPr>
        <w:t xml:space="preserve"> three</w:t>
      </w:r>
      <w:r>
        <w:rPr>
          <w:rStyle w:val="token"/>
        </w:rPr>
        <w:t>]</w:t>
      </w:r>
      <w:r>
        <w:rPr>
          <w:rStyle w:val="CdigoHTML"/>
        </w:rPr>
        <w:t xml:space="preserve"> </w:t>
      </w:r>
      <w:r>
        <w:rPr>
          <w:rStyle w:val="token"/>
        </w:rPr>
        <w:t>=</w:t>
      </w:r>
      <w:r>
        <w:rPr>
          <w:rStyle w:val="CdigoHTML"/>
        </w:rPr>
        <w:t xml:space="preserve"> foo</w:t>
      </w:r>
      <w:r>
        <w:rPr>
          <w:rStyle w:val="token"/>
        </w:rPr>
        <w:t>;</w:t>
      </w:r>
    </w:p>
    <w:p w:rsidR="00E46675" w:rsidRDefault="00E46675" w:rsidP="00E46675">
      <w:pPr>
        <w:pStyle w:val="Ttulo4"/>
        <w:rPr>
          <w:spacing w:val="8"/>
        </w:rPr>
      </w:pPr>
      <w:r>
        <w:rPr>
          <w:spacing w:val="8"/>
        </w:rPr>
        <w:t>Evaluation and nesting</w:t>
      </w:r>
    </w:p>
    <w:p w:rsidR="00E46675" w:rsidRDefault="00E46675" w:rsidP="00E46675">
      <w:pPr>
        <w:pStyle w:val="NormalWeb"/>
      </w:pPr>
      <w:r>
        <w:t xml:space="preserve">In </w:t>
      </w:r>
      <w:proofErr w:type="gramStart"/>
      <w:r>
        <w:t>general</w:t>
      </w:r>
      <w:proofErr w:type="gramEnd"/>
      <w:r>
        <w:t>, assignments are used within a variable declaration (i.e., with </w:t>
      </w:r>
      <w:hyperlink r:id="rId56" w:history="1">
        <w:r>
          <w:rPr>
            <w:rStyle w:val="CdigoHTML"/>
            <w:color w:val="0000FF"/>
            <w:u w:val="single"/>
          </w:rPr>
          <w:t>const</w:t>
        </w:r>
      </w:hyperlink>
      <w:r>
        <w:t>, </w:t>
      </w:r>
      <w:hyperlink r:id="rId57" w:history="1">
        <w:r>
          <w:rPr>
            <w:rStyle w:val="CdigoHTML"/>
            <w:color w:val="0000FF"/>
            <w:u w:val="single"/>
          </w:rPr>
          <w:t>let</w:t>
        </w:r>
      </w:hyperlink>
      <w:r>
        <w:t>, or </w:t>
      </w:r>
      <w:hyperlink r:id="rId58" w:history="1">
        <w:r>
          <w:rPr>
            <w:rStyle w:val="CdigoHTML"/>
            <w:color w:val="0000FF"/>
            <w:u w:val="single"/>
          </w:rPr>
          <w:t>var</w:t>
        </w:r>
      </w:hyperlink>
      <w:r>
        <w:t>) or as standalone statements).</w:t>
      </w:r>
    </w:p>
    <w:p w:rsidR="00E46675" w:rsidRDefault="00E46675" w:rsidP="00E46675">
      <w:pPr>
        <w:pStyle w:val="HTMLconformatoprevio"/>
        <w:rPr>
          <w:rStyle w:val="CdigoHTML"/>
        </w:rPr>
      </w:pPr>
      <w:r>
        <w:rPr>
          <w:rStyle w:val="token"/>
        </w:rPr>
        <w:t xml:space="preserve">// Declares a variable x and initializes it to the result of </w:t>
      </w:r>
      <w:proofErr w:type="gramStart"/>
      <w:r>
        <w:rPr>
          <w:rStyle w:val="token"/>
        </w:rPr>
        <w:t>f(</w:t>
      </w:r>
      <w:proofErr w:type="gramEnd"/>
      <w:r>
        <w:rPr>
          <w:rStyle w:val="token"/>
        </w:rPr>
        <w:t>).</w:t>
      </w:r>
    </w:p>
    <w:p w:rsidR="00E46675" w:rsidRDefault="00E46675" w:rsidP="00E46675">
      <w:pPr>
        <w:pStyle w:val="HTMLconformatoprevio"/>
        <w:rPr>
          <w:rStyle w:val="CdigoHTML"/>
        </w:rPr>
      </w:pPr>
      <w:r>
        <w:rPr>
          <w:rStyle w:val="token"/>
        </w:rPr>
        <w:t xml:space="preserve">// The result of the x = </w:t>
      </w:r>
      <w:proofErr w:type="gramStart"/>
      <w:r>
        <w:rPr>
          <w:rStyle w:val="token"/>
        </w:rPr>
        <w:t>f(</w:t>
      </w:r>
      <w:proofErr w:type="gramEnd"/>
      <w:r>
        <w:rPr>
          <w:rStyle w:val="token"/>
        </w:rPr>
        <w:t>) assignment expression is discarded.</w:t>
      </w:r>
    </w:p>
    <w:p w:rsidR="00E46675" w:rsidRDefault="00E46675" w:rsidP="00E46675">
      <w:pPr>
        <w:pStyle w:val="HTMLconformatoprevio"/>
        <w:rPr>
          <w:rStyle w:val="CdigoHTML"/>
        </w:rPr>
      </w:pPr>
      <w:proofErr w:type="gramStart"/>
      <w:r>
        <w:rPr>
          <w:rStyle w:val="token"/>
        </w:rPr>
        <w:t>let</w:t>
      </w:r>
      <w:proofErr w:type="gramEnd"/>
      <w:r>
        <w:rPr>
          <w:rStyle w:val="CdigoHTML"/>
        </w:rPr>
        <w:t xml:space="preserve"> x </w:t>
      </w:r>
      <w:r>
        <w:rPr>
          <w:rStyle w:val="token"/>
        </w:rPr>
        <w:t>=</w:t>
      </w:r>
      <w:r>
        <w:rPr>
          <w:rStyle w:val="CdigoHTML"/>
        </w:rPr>
        <w:t xml:space="preserve"> </w:t>
      </w:r>
      <w:r>
        <w:rPr>
          <w:rStyle w:val="token"/>
        </w:rPr>
        <w:t>f();</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Declares a variable x and initializes it to the result of </w:t>
      </w:r>
      <w:proofErr w:type="gramStart"/>
      <w:r>
        <w:rPr>
          <w:rStyle w:val="token"/>
        </w:rPr>
        <w:t>g(</w:t>
      </w:r>
      <w:proofErr w:type="gramEnd"/>
      <w:r>
        <w:rPr>
          <w:rStyle w:val="token"/>
        </w:rPr>
        <w:t>).</w:t>
      </w:r>
    </w:p>
    <w:p w:rsidR="00E46675" w:rsidRDefault="00E46675" w:rsidP="00E46675">
      <w:pPr>
        <w:pStyle w:val="HTMLconformatoprevio"/>
        <w:rPr>
          <w:rStyle w:val="CdigoHTML"/>
        </w:rPr>
      </w:pPr>
      <w:r>
        <w:rPr>
          <w:rStyle w:val="token"/>
        </w:rPr>
        <w:t xml:space="preserve">// The result of the x = </w:t>
      </w:r>
      <w:proofErr w:type="gramStart"/>
      <w:r>
        <w:rPr>
          <w:rStyle w:val="token"/>
        </w:rPr>
        <w:t>g(</w:t>
      </w:r>
      <w:proofErr w:type="gramEnd"/>
      <w:r>
        <w:rPr>
          <w:rStyle w:val="token"/>
        </w:rPr>
        <w:t>) assignment expression is discarded.</w:t>
      </w:r>
    </w:p>
    <w:p w:rsidR="00E46675" w:rsidRDefault="00E46675" w:rsidP="00E46675">
      <w:pPr>
        <w:pStyle w:val="HTMLconformatoprevio"/>
        <w:rPr>
          <w:rStyle w:val="CdigoHTML"/>
        </w:rPr>
      </w:pPr>
      <w:r>
        <w:rPr>
          <w:rStyle w:val="CdigoHTML"/>
        </w:rPr>
        <w:t xml:space="preserve">x </w:t>
      </w:r>
      <w:r>
        <w:rPr>
          <w:rStyle w:val="token"/>
        </w:rPr>
        <w:t>=</w:t>
      </w:r>
      <w:r>
        <w:rPr>
          <w:rStyle w:val="CdigoHTML"/>
        </w:rPr>
        <w:t xml:space="preserve"> </w:t>
      </w:r>
      <w:proofErr w:type="gramStart"/>
      <w:r>
        <w:rPr>
          <w:rStyle w:val="token"/>
        </w:rPr>
        <w:t>g(</w:t>
      </w:r>
      <w:proofErr w:type="gramEnd"/>
      <w:r>
        <w:rPr>
          <w:rStyle w:val="token"/>
        </w:rPr>
        <w:t>);</w:t>
      </w:r>
      <w:r>
        <w:rPr>
          <w:rStyle w:val="CdigoHTML"/>
        </w:rPr>
        <w:t xml:space="preserve"> </w:t>
      </w:r>
      <w:r>
        <w:rPr>
          <w:rStyle w:val="token"/>
        </w:rPr>
        <w:t>// Reassigns the variable x to the result of g().</w:t>
      </w:r>
    </w:p>
    <w:p w:rsidR="00E46675" w:rsidRDefault="00E46675" w:rsidP="00E46675">
      <w:pPr>
        <w:pStyle w:val="NormalWeb"/>
      </w:pPr>
      <w:r>
        <w:t>However, like other expressions, assignment expressions like </w:t>
      </w:r>
      <w:r>
        <w:rPr>
          <w:rStyle w:val="CdigoHTML"/>
        </w:rPr>
        <w:t xml:space="preserve">x = </w:t>
      </w:r>
      <w:proofErr w:type="gramStart"/>
      <w:r>
        <w:rPr>
          <w:rStyle w:val="CdigoHTML"/>
        </w:rPr>
        <w:t>f(</w:t>
      </w:r>
      <w:proofErr w:type="gramEnd"/>
      <w:r>
        <w:rPr>
          <w:rStyle w:val="CdigoHTML"/>
        </w:rPr>
        <w:t>)</w:t>
      </w:r>
      <w:r>
        <w:t> evaluate into a result value. Although this result value is usually not used, it can then be used by another expression.</w:t>
      </w:r>
    </w:p>
    <w:p w:rsidR="00E46675" w:rsidRDefault="00E46675" w:rsidP="00E46675">
      <w:pPr>
        <w:pStyle w:val="NormalWeb"/>
      </w:pPr>
      <w:r>
        <w:t>Chaining assignments or nesting assignments in other expressions can result in surprising behavior. For this reason, some JavaScript style guides </w:t>
      </w:r>
      <w:hyperlink r:id="rId59" w:anchor="variables--no-chain-assignment" w:history="1">
        <w:r>
          <w:rPr>
            <w:rStyle w:val="Hipervnculo"/>
          </w:rPr>
          <w:t>discourage chaining or nesting assignments</w:t>
        </w:r>
      </w:hyperlink>
      <w:r>
        <w:t>). Nevertheless, assignment chaining and nesting may occur sometimes, so it is important to be able to understand how they work.</w:t>
      </w:r>
    </w:p>
    <w:p w:rsidR="00E46675" w:rsidRDefault="00E46675" w:rsidP="00E46675">
      <w:pPr>
        <w:pStyle w:val="NormalWeb"/>
      </w:pPr>
      <w:r>
        <w:t>By chaining or nesting an assignment expression, its result can itself be assigned to another variable. It can be logged, it can be put inside an array literal or function call, and so on.</w:t>
      </w:r>
    </w:p>
    <w:p w:rsidR="00E46675" w:rsidRDefault="00E46675" w:rsidP="00E46675">
      <w:pPr>
        <w:pStyle w:val="HTMLconformatoprevio"/>
        <w:rPr>
          <w:rStyle w:val="CdigoHTML"/>
        </w:rPr>
      </w:pPr>
      <w:proofErr w:type="gramStart"/>
      <w:r>
        <w:rPr>
          <w:rStyle w:val="token"/>
        </w:rPr>
        <w:t>let</w:t>
      </w:r>
      <w:proofErr w:type="gramEnd"/>
      <w:r>
        <w:rPr>
          <w:rStyle w:val="CdigoHTML"/>
        </w:rPr>
        <w:t xml:space="preserve"> x</w:t>
      </w:r>
      <w:r>
        <w:rPr>
          <w:rStyle w:val="token"/>
        </w:rPr>
        <w:t>;</w:t>
      </w:r>
    </w:p>
    <w:p w:rsidR="00E46675" w:rsidRDefault="00E46675" w:rsidP="00E46675">
      <w:pPr>
        <w:pStyle w:val="HTMLconformatoprevio"/>
        <w:rPr>
          <w:rStyle w:val="CdigoHTML"/>
        </w:rPr>
      </w:pPr>
      <w:proofErr w:type="gramStart"/>
      <w:r>
        <w:rPr>
          <w:rStyle w:val="token"/>
        </w:rPr>
        <w:t>const</w:t>
      </w:r>
      <w:proofErr w:type="gramEnd"/>
      <w:r>
        <w:rPr>
          <w:rStyle w:val="CdigoHTML"/>
        </w:rPr>
        <w:t xml:space="preserve"> y </w:t>
      </w:r>
      <w:r>
        <w:rPr>
          <w:rStyle w:val="token"/>
        </w:rPr>
        <w:t>=</w:t>
      </w:r>
      <w:r>
        <w:rPr>
          <w:rStyle w:val="CdigoHTML"/>
        </w:rPr>
        <w:t xml:space="preserve"> </w:t>
      </w:r>
      <w:r>
        <w:rPr>
          <w:rStyle w:val="token"/>
        </w:rPr>
        <w:t>(</w:t>
      </w:r>
      <w:r>
        <w:rPr>
          <w:rStyle w:val="CdigoHTML"/>
        </w:rPr>
        <w:t xml:space="preserve">x </w:t>
      </w:r>
      <w:r>
        <w:rPr>
          <w:rStyle w:val="token"/>
        </w:rPr>
        <w:t>=</w:t>
      </w:r>
      <w:r>
        <w:rPr>
          <w:rStyle w:val="CdigoHTML"/>
        </w:rPr>
        <w:t xml:space="preserve"> </w:t>
      </w:r>
      <w:r>
        <w:rPr>
          <w:rStyle w:val="token"/>
        </w:rPr>
        <w:t>f());</w:t>
      </w:r>
      <w:r>
        <w:rPr>
          <w:rStyle w:val="CdigoHTML"/>
        </w:rPr>
        <w:t xml:space="preserve"> </w:t>
      </w:r>
      <w:r>
        <w:rPr>
          <w:rStyle w:val="token"/>
        </w:rPr>
        <w:t>// Or equivalently: const y = x = f();</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CdigoHTML"/>
        </w:rPr>
        <w:t>y</w:t>
      </w:r>
      <w:r>
        <w:rPr>
          <w:rStyle w:val="token"/>
        </w:rPr>
        <w:t>);</w:t>
      </w:r>
      <w:r>
        <w:rPr>
          <w:rStyle w:val="CdigoHTML"/>
        </w:rPr>
        <w:t xml:space="preserve"> </w:t>
      </w:r>
      <w:r>
        <w:rPr>
          <w:rStyle w:val="token"/>
        </w:rPr>
        <w:t>// Logs the return value of the assignment x = f().</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CdigoHTML"/>
        </w:rPr>
        <w:t>console</w:t>
      </w:r>
      <w:r>
        <w:rPr>
          <w:rStyle w:val="token"/>
        </w:rPr>
        <w:t>.log(</w:t>
      </w:r>
      <w:r>
        <w:rPr>
          <w:rStyle w:val="CdigoHTML"/>
        </w:rPr>
        <w:t xml:space="preserve">x </w:t>
      </w:r>
      <w:r>
        <w:rPr>
          <w:rStyle w:val="token"/>
        </w:rPr>
        <w:t>=</w:t>
      </w:r>
      <w:r>
        <w:rPr>
          <w:rStyle w:val="CdigoHTML"/>
        </w:rPr>
        <w:t xml:space="preserve"> </w:t>
      </w:r>
      <w:proofErr w:type="gramStart"/>
      <w:r>
        <w:rPr>
          <w:rStyle w:val="token"/>
        </w:rPr>
        <w:t>f(</w:t>
      </w:r>
      <w:proofErr w:type="gramEnd"/>
      <w:r>
        <w:rPr>
          <w:rStyle w:val="token"/>
        </w:rPr>
        <w:t>));</w:t>
      </w:r>
      <w:r>
        <w:rPr>
          <w:rStyle w:val="CdigoHTML"/>
        </w:rPr>
        <w:t xml:space="preserve"> </w:t>
      </w:r>
      <w:r>
        <w:rPr>
          <w:rStyle w:val="token"/>
        </w:rPr>
        <w:t>// Logs the return value directly.</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An assignment expression can be nested in any place</w:t>
      </w:r>
    </w:p>
    <w:p w:rsidR="00E46675" w:rsidRDefault="00E46675" w:rsidP="00E46675">
      <w:pPr>
        <w:pStyle w:val="HTMLconformatoprevio"/>
        <w:rPr>
          <w:rStyle w:val="CdigoHTML"/>
        </w:rPr>
      </w:pPr>
      <w:r>
        <w:rPr>
          <w:rStyle w:val="token"/>
        </w:rPr>
        <w:t xml:space="preserve">// </w:t>
      </w:r>
      <w:proofErr w:type="gramStart"/>
      <w:r>
        <w:rPr>
          <w:rStyle w:val="token"/>
        </w:rPr>
        <w:t>where</w:t>
      </w:r>
      <w:proofErr w:type="gramEnd"/>
      <w:r>
        <w:rPr>
          <w:rStyle w:val="token"/>
        </w:rPr>
        <w:t xml:space="preserve"> expressions are generally allowed,</w:t>
      </w:r>
    </w:p>
    <w:p w:rsidR="00E46675" w:rsidRDefault="00E46675" w:rsidP="00E46675">
      <w:pPr>
        <w:pStyle w:val="HTMLconformatoprevio"/>
        <w:rPr>
          <w:rStyle w:val="CdigoHTML"/>
        </w:rPr>
      </w:pPr>
      <w:r>
        <w:rPr>
          <w:rStyle w:val="token"/>
        </w:rPr>
        <w:t xml:space="preserve">// </w:t>
      </w:r>
      <w:proofErr w:type="gramStart"/>
      <w:r>
        <w:rPr>
          <w:rStyle w:val="token"/>
        </w:rPr>
        <w:t>such</w:t>
      </w:r>
      <w:proofErr w:type="gramEnd"/>
      <w:r>
        <w:rPr>
          <w:rStyle w:val="token"/>
        </w:rPr>
        <w:t xml:space="preserve"> as array literals' elements or as function calls' arguments.</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token"/>
        </w:rPr>
        <w:t>[</w:t>
      </w:r>
      <w:r>
        <w:rPr>
          <w:rStyle w:val="CdigoHTML"/>
        </w:rPr>
        <w:t xml:space="preserve"> </w:t>
      </w:r>
      <w:r>
        <w:rPr>
          <w:rStyle w:val="token"/>
        </w:rPr>
        <w:t>0,</w:t>
      </w:r>
      <w:r>
        <w:rPr>
          <w:rStyle w:val="CdigoHTML"/>
        </w:rPr>
        <w:t xml:space="preserve"> x </w:t>
      </w:r>
      <w:r>
        <w:rPr>
          <w:rStyle w:val="token"/>
        </w:rPr>
        <w:t>=</w:t>
      </w:r>
      <w:r>
        <w:rPr>
          <w:rStyle w:val="CdigoHTML"/>
        </w:rPr>
        <w:t xml:space="preserve"> </w:t>
      </w:r>
      <w:r>
        <w:rPr>
          <w:rStyle w:val="token"/>
        </w:rPr>
        <w:t>f(),</w:t>
      </w:r>
      <w:r>
        <w:rPr>
          <w:rStyle w:val="CdigoHTML"/>
        </w:rPr>
        <w:t xml:space="preserve"> </w:t>
      </w:r>
      <w:r>
        <w:rPr>
          <w:rStyle w:val="token"/>
        </w:rPr>
        <w:t>0</w:t>
      </w:r>
      <w:r>
        <w:rPr>
          <w:rStyle w:val="CdigoHTML"/>
        </w:rPr>
        <w:t xml:space="preserve"> </w:t>
      </w:r>
      <w:r>
        <w:rPr>
          <w:rStyle w:val="token"/>
        </w:rPr>
        <w:t>]);</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token"/>
        </w:rPr>
        <w:t>f(0,</w:t>
      </w:r>
      <w:r>
        <w:rPr>
          <w:rStyle w:val="CdigoHTML"/>
        </w:rPr>
        <w:t xml:space="preserve"> x </w:t>
      </w:r>
      <w:r>
        <w:rPr>
          <w:rStyle w:val="token"/>
        </w:rPr>
        <w:t>=</w:t>
      </w:r>
      <w:r>
        <w:rPr>
          <w:rStyle w:val="CdigoHTML"/>
        </w:rPr>
        <w:t xml:space="preserve"> </w:t>
      </w:r>
      <w:r>
        <w:rPr>
          <w:rStyle w:val="token"/>
        </w:rPr>
        <w:t>f(),</w:t>
      </w:r>
      <w:r>
        <w:rPr>
          <w:rStyle w:val="CdigoHTML"/>
        </w:rPr>
        <w:t xml:space="preserve"> </w:t>
      </w:r>
      <w:r>
        <w:rPr>
          <w:rStyle w:val="token"/>
        </w:rPr>
        <w:t>0));</w:t>
      </w:r>
    </w:p>
    <w:p w:rsidR="00E46675" w:rsidRDefault="00E46675" w:rsidP="00E46675">
      <w:pPr>
        <w:pStyle w:val="NormalWeb"/>
      </w:pPr>
      <w:r>
        <w:t>The evaluation result matches the expression to the right of the </w:t>
      </w:r>
      <w:r>
        <w:rPr>
          <w:rStyle w:val="CdigoHTML"/>
        </w:rPr>
        <w:t>=</w:t>
      </w:r>
      <w:r>
        <w:t> sign in the "Meaning" column of the table above. That means that </w:t>
      </w:r>
      <w:r>
        <w:rPr>
          <w:rStyle w:val="CdigoHTML"/>
        </w:rPr>
        <w:t xml:space="preserve">x = </w:t>
      </w:r>
      <w:proofErr w:type="gramStart"/>
      <w:r>
        <w:rPr>
          <w:rStyle w:val="CdigoHTML"/>
        </w:rPr>
        <w:t>f(</w:t>
      </w:r>
      <w:proofErr w:type="gramEnd"/>
      <w:r>
        <w:rPr>
          <w:rStyle w:val="CdigoHTML"/>
        </w:rPr>
        <w:t>)</w:t>
      </w:r>
      <w:r>
        <w:t> evaluates into whatever </w:t>
      </w:r>
      <w:r>
        <w:rPr>
          <w:rStyle w:val="CdigoHTML"/>
        </w:rPr>
        <w:t>f()</w:t>
      </w:r>
      <w:r>
        <w:t>'s result is, </w:t>
      </w:r>
      <w:r>
        <w:rPr>
          <w:rStyle w:val="CdigoHTML"/>
        </w:rPr>
        <w:t>x += f()</w:t>
      </w:r>
      <w:r>
        <w:t> evaluates into the resulting sum </w:t>
      </w:r>
      <w:r>
        <w:rPr>
          <w:rStyle w:val="CdigoHTML"/>
        </w:rPr>
        <w:t>x + f()</w:t>
      </w:r>
      <w:r>
        <w:t>, </w:t>
      </w:r>
      <w:r>
        <w:rPr>
          <w:rStyle w:val="CdigoHTML"/>
        </w:rPr>
        <w:t>x **= f()</w:t>
      </w:r>
      <w:r>
        <w:t> evaluates into the resulting power </w:t>
      </w:r>
      <w:r>
        <w:rPr>
          <w:rStyle w:val="CdigoHTML"/>
        </w:rPr>
        <w:t>x ** y</w:t>
      </w:r>
      <w:r>
        <w:t>, and so on.</w:t>
      </w:r>
    </w:p>
    <w:p w:rsidR="00E46675" w:rsidRDefault="00E46675" w:rsidP="00E46675">
      <w:pPr>
        <w:pStyle w:val="NormalWeb"/>
      </w:pPr>
      <w:r>
        <w:t xml:space="preserve">In </w:t>
      </w:r>
      <w:proofErr w:type="gramStart"/>
      <w:r>
        <w:t>the</w:t>
      </w:r>
      <w:proofErr w:type="gramEnd"/>
      <w:r>
        <w:t xml:space="preserve"> case of logical assignments, </w:t>
      </w:r>
      <w:r>
        <w:rPr>
          <w:rStyle w:val="CdigoHTML"/>
        </w:rPr>
        <w:t>x &amp;&amp;= f()</w:t>
      </w:r>
      <w:r>
        <w:t>, </w:t>
      </w:r>
      <w:r>
        <w:rPr>
          <w:rStyle w:val="CdigoHTML"/>
        </w:rPr>
        <w:t>x ||= f()</w:t>
      </w:r>
      <w:r>
        <w:t>, and </w:t>
      </w:r>
      <w:r>
        <w:rPr>
          <w:rStyle w:val="CdigoHTML"/>
        </w:rPr>
        <w:t xml:space="preserve">x ??= </w:t>
      </w:r>
      <w:proofErr w:type="gramStart"/>
      <w:r>
        <w:rPr>
          <w:rStyle w:val="CdigoHTML"/>
        </w:rPr>
        <w:t>f(</w:t>
      </w:r>
      <w:proofErr w:type="gramEnd"/>
      <w:r>
        <w:rPr>
          <w:rStyle w:val="CdigoHTML"/>
        </w:rPr>
        <w:t>)</w:t>
      </w:r>
      <w:r>
        <w:t>, the return value is that of the logical operation without the assignment, so </w:t>
      </w:r>
      <w:r>
        <w:rPr>
          <w:rStyle w:val="CdigoHTML"/>
        </w:rPr>
        <w:t>x &amp;&amp; f()</w:t>
      </w:r>
      <w:r>
        <w:t>, </w:t>
      </w:r>
      <w:r>
        <w:rPr>
          <w:rStyle w:val="CdigoHTML"/>
        </w:rPr>
        <w:t>x || f()</w:t>
      </w:r>
      <w:r>
        <w:t>, and </w:t>
      </w:r>
      <w:r>
        <w:rPr>
          <w:rStyle w:val="CdigoHTML"/>
        </w:rPr>
        <w:t xml:space="preserve">x ?? </w:t>
      </w:r>
      <w:proofErr w:type="gramStart"/>
      <w:r>
        <w:rPr>
          <w:rStyle w:val="CdigoHTML"/>
        </w:rPr>
        <w:t>f</w:t>
      </w:r>
      <w:proofErr w:type="gramEnd"/>
      <w:r>
        <w:rPr>
          <w:rStyle w:val="CdigoHTML"/>
        </w:rPr>
        <w:t>()</w:t>
      </w:r>
      <w:r>
        <w:t>, respectively.</w:t>
      </w:r>
    </w:p>
    <w:p w:rsidR="00E46675" w:rsidRDefault="00E46675" w:rsidP="00E46675">
      <w:pPr>
        <w:pStyle w:val="NormalWeb"/>
      </w:pPr>
      <w:r>
        <w:t>When chaining these expressions without parentheses or other grouping operators like array literals, the assignment expressions are </w:t>
      </w:r>
      <w:r>
        <w:rPr>
          <w:rStyle w:val="Textoennegrita"/>
          <w:rFonts w:eastAsiaTheme="majorEastAsia"/>
        </w:rPr>
        <w:t>grouped right to left</w:t>
      </w:r>
      <w:r>
        <w:t> (they are </w:t>
      </w:r>
      <w:hyperlink r:id="rId60" w:history="1">
        <w:r>
          <w:rPr>
            <w:rStyle w:val="Hipervnculo"/>
          </w:rPr>
          <w:t>right-associative</w:t>
        </w:r>
      </w:hyperlink>
      <w:r>
        <w:t>), but they are </w:t>
      </w:r>
      <w:r>
        <w:rPr>
          <w:rStyle w:val="Textoennegrita"/>
          <w:rFonts w:eastAsiaTheme="majorEastAsia"/>
        </w:rPr>
        <w:t>evaluated left to right</w:t>
      </w:r>
      <w:r>
        <w:t>.</w:t>
      </w:r>
    </w:p>
    <w:p w:rsidR="00E46675" w:rsidRDefault="00E46675" w:rsidP="00E46675">
      <w:pPr>
        <w:pStyle w:val="NormalWeb"/>
      </w:pPr>
      <w:r>
        <w:lastRenderedPageBreak/>
        <w:t>Note that, for all assignment operators other than </w:t>
      </w:r>
      <w:r>
        <w:rPr>
          <w:rStyle w:val="CdigoHTML"/>
        </w:rPr>
        <w:t>=</w:t>
      </w:r>
      <w:r>
        <w:t> itself, the resulting values are always based on the operands' values </w:t>
      </w:r>
      <w:r>
        <w:rPr>
          <w:rStyle w:val="nfasis"/>
        </w:rPr>
        <w:t>before</w:t>
      </w:r>
      <w:r>
        <w:t> the operation.</w:t>
      </w:r>
    </w:p>
    <w:p w:rsidR="00E46675" w:rsidRDefault="00E46675" w:rsidP="00E46675">
      <w:pPr>
        <w:pStyle w:val="NormalWeb"/>
      </w:pPr>
      <w:r>
        <w:t>For example, assume that the following functions </w:t>
      </w:r>
      <w:r>
        <w:rPr>
          <w:rStyle w:val="CdigoHTML"/>
        </w:rPr>
        <w:t>f</w:t>
      </w:r>
      <w:r>
        <w:t> and </w:t>
      </w:r>
      <w:r>
        <w:rPr>
          <w:rStyle w:val="CdigoHTML"/>
        </w:rPr>
        <w:t>g</w:t>
      </w:r>
      <w:r>
        <w:t> and the variables </w:t>
      </w:r>
      <w:r>
        <w:rPr>
          <w:rStyle w:val="CdigoHTML"/>
        </w:rPr>
        <w:t>x</w:t>
      </w:r>
      <w:r>
        <w:t> and </w:t>
      </w:r>
      <w:r>
        <w:rPr>
          <w:rStyle w:val="CdigoHTML"/>
        </w:rPr>
        <w:t>y</w:t>
      </w:r>
      <w:r>
        <w:t> have been declared:</w:t>
      </w:r>
    </w:p>
    <w:p w:rsidR="00E46675" w:rsidRDefault="00E46675" w:rsidP="00E46675">
      <w:pPr>
        <w:pStyle w:val="HTMLconformatoprevio"/>
        <w:rPr>
          <w:rStyle w:val="CdigoHTML"/>
        </w:rPr>
      </w:pPr>
      <w:proofErr w:type="gramStart"/>
      <w:r>
        <w:rPr>
          <w:rStyle w:val="token"/>
        </w:rPr>
        <w:t>function</w:t>
      </w:r>
      <w:proofErr w:type="gramEnd"/>
      <w:r>
        <w:rPr>
          <w:rStyle w:val="CdigoHTML"/>
        </w:rPr>
        <w:t xml:space="preserve"> </w:t>
      </w:r>
      <w:r>
        <w:rPr>
          <w:rStyle w:val="token"/>
        </w:rPr>
        <w:t>f</w:t>
      </w:r>
      <w:r>
        <w:rPr>
          <w:rStyle w:val="CdigoHTML"/>
        </w:rPr>
        <w:t xml:space="preserve"> </w:t>
      </w:r>
      <w:r>
        <w:rPr>
          <w:rStyle w:val="token"/>
        </w:rPr>
        <w:t>()</w:t>
      </w:r>
      <w:r>
        <w:rPr>
          <w:rStyle w:val="CdigoHTML"/>
        </w:rPr>
        <w:t xml:space="preserve"> </w:t>
      </w:r>
      <w:r>
        <w:rPr>
          <w:rStyle w:val="token"/>
        </w:rPr>
        <w:t>{</w:t>
      </w:r>
    </w:p>
    <w:p w:rsidR="00E46675" w:rsidRDefault="00E46675" w:rsidP="00E46675">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'F!');</w:t>
      </w:r>
    </w:p>
    <w:p w:rsidR="00E46675" w:rsidRDefault="00E46675" w:rsidP="00E46675">
      <w:pPr>
        <w:pStyle w:val="HTMLconformatoprevio"/>
        <w:rPr>
          <w:rStyle w:val="CdigoHTML"/>
        </w:rPr>
      </w:pPr>
      <w:r>
        <w:rPr>
          <w:rStyle w:val="CdigoHTML"/>
        </w:rPr>
        <w:t xml:space="preserve">  </w:t>
      </w:r>
      <w:proofErr w:type="gramStart"/>
      <w:r>
        <w:rPr>
          <w:rStyle w:val="token"/>
        </w:rPr>
        <w:t>return</w:t>
      </w:r>
      <w:proofErr w:type="gramEnd"/>
      <w:r>
        <w:rPr>
          <w:rStyle w:val="CdigoHTML"/>
        </w:rPr>
        <w:t xml:space="preserve"> </w:t>
      </w:r>
      <w:r>
        <w:rPr>
          <w:rStyle w:val="token"/>
        </w:rPr>
        <w:t>2;</w:t>
      </w:r>
    </w:p>
    <w:p w:rsidR="00E46675" w:rsidRDefault="00E46675" w:rsidP="00E46675">
      <w:pPr>
        <w:pStyle w:val="HTMLconformatoprevio"/>
        <w:rPr>
          <w:rStyle w:val="CdigoHTML"/>
        </w:rPr>
      </w:pPr>
      <w:r>
        <w:rPr>
          <w:rStyle w:val="token"/>
        </w:rPr>
        <w:t>}</w:t>
      </w:r>
    </w:p>
    <w:p w:rsidR="00E46675" w:rsidRDefault="00E46675" w:rsidP="00E46675">
      <w:pPr>
        <w:pStyle w:val="HTMLconformatoprevio"/>
        <w:rPr>
          <w:rStyle w:val="CdigoHTML"/>
        </w:rPr>
      </w:pPr>
      <w:proofErr w:type="gramStart"/>
      <w:r>
        <w:rPr>
          <w:rStyle w:val="token"/>
        </w:rPr>
        <w:t>function</w:t>
      </w:r>
      <w:proofErr w:type="gramEnd"/>
      <w:r>
        <w:rPr>
          <w:rStyle w:val="CdigoHTML"/>
        </w:rPr>
        <w:t xml:space="preserve"> </w:t>
      </w:r>
      <w:r>
        <w:rPr>
          <w:rStyle w:val="token"/>
        </w:rPr>
        <w:t>g</w:t>
      </w:r>
      <w:r>
        <w:rPr>
          <w:rStyle w:val="CdigoHTML"/>
        </w:rPr>
        <w:t xml:space="preserve"> </w:t>
      </w:r>
      <w:r>
        <w:rPr>
          <w:rStyle w:val="token"/>
        </w:rPr>
        <w:t>()</w:t>
      </w:r>
      <w:r>
        <w:rPr>
          <w:rStyle w:val="CdigoHTML"/>
        </w:rPr>
        <w:t xml:space="preserve"> </w:t>
      </w:r>
      <w:r>
        <w:rPr>
          <w:rStyle w:val="token"/>
        </w:rPr>
        <w:t>{</w:t>
      </w:r>
    </w:p>
    <w:p w:rsidR="00E46675" w:rsidRDefault="00E46675" w:rsidP="00E46675">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'G!');</w:t>
      </w:r>
    </w:p>
    <w:p w:rsidR="00E46675" w:rsidRDefault="00E46675" w:rsidP="00E46675">
      <w:pPr>
        <w:pStyle w:val="HTMLconformatoprevio"/>
        <w:rPr>
          <w:rStyle w:val="CdigoHTML"/>
        </w:rPr>
      </w:pPr>
      <w:r>
        <w:rPr>
          <w:rStyle w:val="CdigoHTML"/>
        </w:rPr>
        <w:t xml:space="preserve">  </w:t>
      </w:r>
      <w:proofErr w:type="gramStart"/>
      <w:r>
        <w:rPr>
          <w:rStyle w:val="token"/>
        </w:rPr>
        <w:t>return</w:t>
      </w:r>
      <w:proofErr w:type="gramEnd"/>
      <w:r>
        <w:rPr>
          <w:rStyle w:val="CdigoHTML"/>
        </w:rPr>
        <w:t xml:space="preserve"> </w:t>
      </w:r>
      <w:r>
        <w:rPr>
          <w:rStyle w:val="token"/>
        </w:rPr>
        <w:t>3;</w:t>
      </w:r>
    </w:p>
    <w:p w:rsidR="00E46675" w:rsidRDefault="00E46675" w:rsidP="00E46675">
      <w:pPr>
        <w:pStyle w:val="HTMLconformatoprevio"/>
        <w:rPr>
          <w:rStyle w:val="CdigoHTML"/>
        </w:rPr>
      </w:pPr>
      <w:r>
        <w:rPr>
          <w:rStyle w:val="token"/>
        </w:rPr>
        <w:t>}</w:t>
      </w:r>
    </w:p>
    <w:p w:rsidR="00E46675" w:rsidRDefault="00E46675" w:rsidP="00E46675">
      <w:pPr>
        <w:pStyle w:val="HTMLconformatoprevio"/>
        <w:rPr>
          <w:rStyle w:val="CdigoHTML"/>
        </w:rPr>
      </w:pPr>
      <w:proofErr w:type="gramStart"/>
      <w:r>
        <w:rPr>
          <w:rStyle w:val="token"/>
        </w:rPr>
        <w:t>let</w:t>
      </w:r>
      <w:proofErr w:type="gramEnd"/>
      <w:r>
        <w:rPr>
          <w:rStyle w:val="CdigoHTML"/>
        </w:rPr>
        <w:t xml:space="preserve"> x</w:t>
      </w:r>
      <w:r>
        <w:rPr>
          <w:rStyle w:val="token"/>
        </w:rPr>
        <w:t>,</w:t>
      </w:r>
      <w:r>
        <w:rPr>
          <w:rStyle w:val="CdigoHTML"/>
        </w:rPr>
        <w:t xml:space="preserve"> y</w:t>
      </w:r>
      <w:r>
        <w:rPr>
          <w:rStyle w:val="token"/>
        </w:rPr>
        <w:t>;</w:t>
      </w:r>
    </w:p>
    <w:p w:rsidR="00E46675" w:rsidRDefault="00E46675" w:rsidP="00E46675">
      <w:pPr>
        <w:pStyle w:val="NormalWeb"/>
      </w:pPr>
      <w:r>
        <w:t>Consider these three examples:</w:t>
      </w:r>
    </w:p>
    <w:p w:rsidR="00E46675" w:rsidRDefault="00E46675" w:rsidP="00E46675">
      <w:pPr>
        <w:pStyle w:val="HTMLconformatoprevio"/>
        <w:rPr>
          <w:rStyle w:val="CdigoHTML"/>
        </w:rPr>
      </w:pPr>
      <w:r>
        <w:rPr>
          <w:rStyle w:val="CdigoHTML"/>
        </w:rPr>
        <w:t xml:space="preserve">y </w:t>
      </w:r>
      <w:r>
        <w:rPr>
          <w:rStyle w:val="token"/>
        </w:rPr>
        <w:t>=</w:t>
      </w:r>
      <w:r>
        <w:rPr>
          <w:rStyle w:val="CdigoHTML"/>
        </w:rPr>
        <w:t xml:space="preserve"> x </w:t>
      </w:r>
      <w:r>
        <w:rPr>
          <w:rStyle w:val="token"/>
        </w:rPr>
        <w:t>=</w:t>
      </w:r>
      <w:r>
        <w:rPr>
          <w:rStyle w:val="CdigoHTML"/>
        </w:rPr>
        <w:t xml:space="preserve"> </w:t>
      </w:r>
      <w:proofErr w:type="gramStart"/>
      <w:r>
        <w:rPr>
          <w:rStyle w:val="token"/>
        </w:rPr>
        <w:t>f()</w:t>
      </w:r>
      <w:proofErr w:type="gramEnd"/>
    </w:p>
    <w:p w:rsidR="00E46675" w:rsidRDefault="00E46675" w:rsidP="00E46675">
      <w:pPr>
        <w:pStyle w:val="HTMLconformatoprevio"/>
        <w:rPr>
          <w:rStyle w:val="CdigoHTML"/>
        </w:rPr>
      </w:pPr>
      <w:r>
        <w:rPr>
          <w:rStyle w:val="CdigoHTML"/>
        </w:rPr>
        <w:t xml:space="preserve">y </w:t>
      </w:r>
      <w:r>
        <w:rPr>
          <w:rStyle w:val="token"/>
        </w:rPr>
        <w:t>=</w:t>
      </w:r>
      <w:r>
        <w:rPr>
          <w:rStyle w:val="CdigoHTML"/>
        </w:rPr>
        <w:t xml:space="preserve"> </w:t>
      </w:r>
      <w:proofErr w:type="gramStart"/>
      <w:r>
        <w:rPr>
          <w:rStyle w:val="token"/>
        </w:rPr>
        <w:t>[</w:t>
      </w:r>
      <w:r>
        <w:rPr>
          <w:rStyle w:val="CdigoHTML"/>
        </w:rPr>
        <w:t xml:space="preserve"> </w:t>
      </w:r>
      <w:r>
        <w:rPr>
          <w:rStyle w:val="token"/>
        </w:rPr>
        <w:t>f</w:t>
      </w:r>
      <w:proofErr w:type="gramEnd"/>
      <w:r>
        <w:rPr>
          <w:rStyle w:val="token"/>
        </w:rPr>
        <w:t>(),</w:t>
      </w:r>
      <w:r>
        <w:rPr>
          <w:rStyle w:val="CdigoHTML"/>
        </w:rPr>
        <w:t xml:space="preserve"> x </w:t>
      </w:r>
      <w:r>
        <w:rPr>
          <w:rStyle w:val="token"/>
        </w:rPr>
        <w:t>=</w:t>
      </w:r>
      <w:r>
        <w:rPr>
          <w:rStyle w:val="CdigoHTML"/>
        </w:rPr>
        <w:t xml:space="preserve"> </w:t>
      </w:r>
      <w:r>
        <w:rPr>
          <w:rStyle w:val="token"/>
        </w:rPr>
        <w:t>g()</w:t>
      </w:r>
      <w:r>
        <w:rPr>
          <w:rStyle w:val="CdigoHTML"/>
        </w:rPr>
        <w:t xml:space="preserve"> </w:t>
      </w:r>
      <w:r>
        <w:rPr>
          <w:rStyle w:val="token"/>
        </w:rPr>
        <w:t>]</w:t>
      </w:r>
    </w:p>
    <w:p w:rsidR="00E46675" w:rsidRDefault="00E46675" w:rsidP="00E46675">
      <w:pPr>
        <w:pStyle w:val="HTMLconformatoprevio"/>
        <w:rPr>
          <w:rStyle w:val="CdigoHTML"/>
        </w:rPr>
      </w:pPr>
      <w:proofErr w:type="gramStart"/>
      <w:r>
        <w:rPr>
          <w:rStyle w:val="CdigoHTML"/>
        </w:rPr>
        <w:t>x</w:t>
      </w:r>
      <w:r>
        <w:rPr>
          <w:rStyle w:val="token"/>
        </w:rPr>
        <w:t>[</w:t>
      </w:r>
      <w:proofErr w:type="gramEnd"/>
      <w:r>
        <w:rPr>
          <w:rStyle w:val="token"/>
        </w:rPr>
        <w:t>f()]</w:t>
      </w:r>
      <w:r>
        <w:rPr>
          <w:rStyle w:val="CdigoHTML"/>
        </w:rPr>
        <w:t xml:space="preserve"> </w:t>
      </w:r>
      <w:r>
        <w:rPr>
          <w:rStyle w:val="token"/>
        </w:rPr>
        <w:t>=</w:t>
      </w:r>
      <w:r>
        <w:rPr>
          <w:rStyle w:val="CdigoHTML"/>
        </w:rPr>
        <w:t xml:space="preserve"> </w:t>
      </w:r>
      <w:r>
        <w:rPr>
          <w:rStyle w:val="token"/>
        </w:rPr>
        <w:t>g()</w:t>
      </w:r>
    </w:p>
    <w:p w:rsidR="00E46675" w:rsidRDefault="00E46675" w:rsidP="00E46675">
      <w:pPr>
        <w:pStyle w:val="Ttulo5"/>
        <w:rPr>
          <w:caps/>
          <w:spacing w:val="23"/>
        </w:rPr>
      </w:pPr>
      <w:r>
        <w:rPr>
          <w:caps/>
          <w:spacing w:val="23"/>
        </w:rPr>
        <w:t>EVALUATION EXAMPLE 1</w:t>
      </w:r>
    </w:p>
    <w:p w:rsidR="00E46675" w:rsidRDefault="00E46675" w:rsidP="00E46675">
      <w:pPr>
        <w:pStyle w:val="NormalWeb"/>
      </w:pPr>
      <w:r>
        <w:rPr>
          <w:rStyle w:val="CdigoHTML"/>
        </w:rPr>
        <w:t xml:space="preserve">y = x = </w:t>
      </w:r>
      <w:proofErr w:type="gramStart"/>
      <w:r>
        <w:rPr>
          <w:rStyle w:val="CdigoHTML"/>
        </w:rPr>
        <w:t>f(</w:t>
      </w:r>
      <w:proofErr w:type="gramEnd"/>
      <w:r>
        <w:rPr>
          <w:rStyle w:val="CdigoHTML"/>
        </w:rPr>
        <w:t>)</w:t>
      </w:r>
      <w:r>
        <w:t> is equivalent to </w:t>
      </w:r>
      <w:r>
        <w:rPr>
          <w:rStyle w:val="CdigoHTML"/>
        </w:rPr>
        <w:t>y = (x = f())</w:t>
      </w:r>
      <w:r>
        <w:t>, because the assignment operator </w:t>
      </w:r>
      <w:r>
        <w:rPr>
          <w:rStyle w:val="CdigoHTML"/>
        </w:rPr>
        <w:t>=</w:t>
      </w:r>
      <w:r>
        <w:t> is </w:t>
      </w:r>
      <w:hyperlink r:id="rId61" w:history="1">
        <w:r>
          <w:rPr>
            <w:rStyle w:val="Hipervnculo"/>
          </w:rPr>
          <w:t>right-associative</w:t>
        </w:r>
      </w:hyperlink>
      <w:r>
        <w:t>. However, it evaluates from left to right:</w:t>
      </w:r>
    </w:p>
    <w:p w:rsidR="00E46675" w:rsidRDefault="00E46675" w:rsidP="00E46675">
      <w:pPr>
        <w:numPr>
          <w:ilvl w:val="0"/>
          <w:numId w:val="7"/>
        </w:numPr>
        <w:spacing w:before="100" w:beforeAutospacing="1" w:after="100" w:afterAutospacing="1" w:line="240" w:lineRule="auto"/>
      </w:pPr>
      <w:r>
        <w:t>The assignment expression </w:t>
      </w:r>
      <w:r>
        <w:rPr>
          <w:rStyle w:val="CdigoHTML"/>
          <w:rFonts w:eastAsiaTheme="minorHAnsi"/>
        </w:rPr>
        <w:t xml:space="preserve">y = x = </w:t>
      </w:r>
      <w:proofErr w:type="gramStart"/>
      <w:r>
        <w:rPr>
          <w:rStyle w:val="CdigoHTML"/>
          <w:rFonts w:eastAsiaTheme="minorHAnsi"/>
        </w:rPr>
        <w:t>f(</w:t>
      </w:r>
      <w:proofErr w:type="gramEnd"/>
      <w:r>
        <w:rPr>
          <w:rStyle w:val="CdigoHTML"/>
          <w:rFonts w:eastAsiaTheme="minorHAnsi"/>
        </w:rPr>
        <w:t>)</w:t>
      </w:r>
      <w:r>
        <w:t> starts to evaluate.</w:t>
      </w:r>
    </w:p>
    <w:p w:rsidR="00E46675" w:rsidRDefault="00E46675" w:rsidP="00E46675">
      <w:pPr>
        <w:numPr>
          <w:ilvl w:val="1"/>
          <w:numId w:val="7"/>
        </w:numPr>
        <w:spacing w:before="100" w:beforeAutospacing="1" w:after="100" w:afterAutospacing="1" w:line="240" w:lineRule="auto"/>
        <w:ind w:left="720"/>
      </w:pPr>
      <w:r>
        <w:t>The </w:t>
      </w:r>
      <w:r>
        <w:rPr>
          <w:rStyle w:val="CdigoHTML"/>
          <w:rFonts w:eastAsiaTheme="minorHAnsi"/>
        </w:rPr>
        <w:t>y</w:t>
      </w:r>
      <w:r>
        <w:t> on this assignment's left-hand side evaluates into a reference to the variable named </w:t>
      </w:r>
      <w:r>
        <w:rPr>
          <w:rStyle w:val="CdigoHTML"/>
          <w:rFonts w:eastAsiaTheme="minorHAnsi"/>
        </w:rPr>
        <w:t>y</w:t>
      </w:r>
      <w:r>
        <w:t>.</w:t>
      </w:r>
    </w:p>
    <w:p w:rsidR="00E46675" w:rsidRDefault="00E46675" w:rsidP="00E46675">
      <w:pPr>
        <w:numPr>
          <w:ilvl w:val="1"/>
          <w:numId w:val="7"/>
        </w:numPr>
        <w:spacing w:before="100" w:beforeAutospacing="1" w:after="100" w:afterAutospacing="1" w:line="240" w:lineRule="auto"/>
        <w:ind w:left="720"/>
      </w:pPr>
      <w:r>
        <w:t>The assignment expression </w:t>
      </w:r>
      <w:r>
        <w:rPr>
          <w:rStyle w:val="CdigoHTML"/>
          <w:rFonts w:eastAsiaTheme="minorHAnsi"/>
        </w:rPr>
        <w:t xml:space="preserve">x = </w:t>
      </w:r>
      <w:proofErr w:type="gramStart"/>
      <w:r>
        <w:rPr>
          <w:rStyle w:val="CdigoHTML"/>
          <w:rFonts w:eastAsiaTheme="minorHAnsi"/>
        </w:rPr>
        <w:t>f(</w:t>
      </w:r>
      <w:proofErr w:type="gramEnd"/>
      <w:r>
        <w:rPr>
          <w:rStyle w:val="CdigoHTML"/>
          <w:rFonts w:eastAsiaTheme="minorHAnsi"/>
        </w:rPr>
        <w:t>)</w:t>
      </w:r>
      <w:r>
        <w:t> starts to evaluate.</w:t>
      </w:r>
    </w:p>
    <w:p w:rsidR="00E46675" w:rsidRDefault="00E46675" w:rsidP="00E46675">
      <w:pPr>
        <w:numPr>
          <w:ilvl w:val="2"/>
          <w:numId w:val="7"/>
        </w:numPr>
        <w:spacing w:before="100" w:beforeAutospacing="1" w:after="100" w:afterAutospacing="1" w:line="240" w:lineRule="auto"/>
        <w:ind w:left="720"/>
      </w:pPr>
      <w:r>
        <w:t>The </w:t>
      </w:r>
      <w:r>
        <w:rPr>
          <w:rStyle w:val="CdigoHTML"/>
          <w:rFonts w:eastAsiaTheme="minorHAnsi"/>
        </w:rPr>
        <w:t>x</w:t>
      </w:r>
      <w:r>
        <w:t> on this assignment's left-hand side evaluates into a reference to the variable named </w:t>
      </w:r>
      <w:r>
        <w:rPr>
          <w:rStyle w:val="CdigoHTML"/>
          <w:rFonts w:eastAsiaTheme="minorHAnsi"/>
        </w:rPr>
        <w:t>x</w:t>
      </w:r>
      <w:r>
        <w:t>.</w:t>
      </w:r>
    </w:p>
    <w:p w:rsidR="00E46675" w:rsidRDefault="00E46675" w:rsidP="00E46675">
      <w:pPr>
        <w:numPr>
          <w:ilvl w:val="2"/>
          <w:numId w:val="7"/>
        </w:numPr>
        <w:spacing w:before="100" w:beforeAutospacing="1" w:after="100" w:afterAutospacing="1" w:line="240" w:lineRule="auto"/>
        <w:ind w:left="720"/>
      </w:pPr>
      <w:r>
        <w:t>The function call </w:t>
      </w:r>
      <w:proofErr w:type="gramStart"/>
      <w:r>
        <w:rPr>
          <w:rStyle w:val="CdigoHTML"/>
          <w:rFonts w:eastAsiaTheme="minorHAnsi"/>
        </w:rPr>
        <w:t>f(</w:t>
      </w:r>
      <w:proofErr w:type="gramEnd"/>
      <w:r>
        <w:rPr>
          <w:rStyle w:val="CdigoHTML"/>
          <w:rFonts w:eastAsiaTheme="minorHAnsi"/>
        </w:rPr>
        <w:t>)</w:t>
      </w:r>
      <w:r>
        <w:t> prints "F!" to the console and then evaluates to the number </w:t>
      </w:r>
      <w:r>
        <w:rPr>
          <w:rStyle w:val="CdigoHTML"/>
          <w:rFonts w:eastAsiaTheme="minorHAnsi"/>
        </w:rPr>
        <w:t>2</w:t>
      </w:r>
      <w:r>
        <w:t>.</w:t>
      </w:r>
    </w:p>
    <w:p w:rsidR="00E46675" w:rsidRDefault="00E46675" w:rsidP="00E46675">
      <w:pPr>
        <w:numPr>
          <w:ilvl w:val="2"/>
          <w:numId w:val="7"/>
        </w:numPr>
        <w:spacing w:before="100" w:beforeAutospacing="1" w:after="100" w:afterAutospacing="1" w:line="240" w:lineRule="auto"/>
        <w:ind w:left="720"/>
      </w:pPr>
      <w:r>
        <w:t>That </w:t>
      </w:r>
      <w:r>
        <w:rPr>
          <w:rStyle w:val="CdigoHTML"/>
          <w:rFonts w:eastAsiaTheme="minorHAnsi"/>
        </w:rPr>
        <w:t>2</w:t>
      </w:r>
      <w:r>
        <w:t> result from </w:t>
      </w:r>
      <w:proofErr w:type="gramStart"/>
      <w:r>
        <w:rPr>
          <w:rStyle w:val="CdigoHTML"/>
          <w:rFonts w:eastAsiaTheme="minorHAnsi"/>
        </w:rPr>
        <w:t>f(</w:t>
      </w:r>
      <w:proofErr w:type="gramEnd"/>
      <w:r>
        <w:rPr>
          <w:rStyle w:val="CdigoHTML"/>
          <w:rFonts w:eastAsiaTheme="minorHAnsi"/>
        </w:rPr>
        <w:t>)</w:t>
      </w:r>
      <w:r>
        <w:t> is assigned to </w:t>
      </w:r>
      <w:r>
        <w:rPr>
          <w:rStyle w:val="CdigoHTML"/>
          <w:rFonts w:eastAsiaTheme="minorHAnsi"/>
        </w:rPr>
        <w:t>x</w:t>
      </w:r>
      <w:r>
        <w:t>.</w:t>
      </w:r>
    </w:p>
    <w:p w:rsidR="00E46675" w:rsidRDefault="00E46675" w:rsidP="00E46675">
      <w:pPr>
        <w:numPr>
          <w:ilvl w:val="1"/>
          <w:numId w:val="7"/>
        </w:numPr>
        <w:spacing w:before="100" w:beforeAutospacing="1" w:after="100" w:afterAutospacing="1" w:line="240" w:lineRule="auto"/>
        <w:ind w:left="720"/>
      </w:pPr>
      <w:r>
        <w:t>The assignment expression </w:t>
      </w:r>
      <w:r>
        <w:rPr>
          <w:rStyle w:val="CdigoHTML"/>
          <w:rFonts w:eastAsiaTheme="minorHAnsi"/>
        </w:rPr>
        <w:t xml:space="preserve">x = </w:t>
      </w:r>
      <w:proofErr w:type="gramStart"/>
      <w:r>
        <w:rPr>
          <w:rStyle w:val="CdigoHTML"/>
          <w:rFonts w:eastAsiaTheme="minorHAnsi"/>
        </w:rPr>
        <w:t>f(</w:t>
      </w:r>
      <w:proofErr w:type="gramEnd"/>
      <w:r>
        <w:rPr>
          <w:rStyle w:val="CdigoHTML"/>
          <w:rFonts w:eastAsiaTheme="minorHAnsi"/>
        </w:rPr>
        <w:t>)</w:t>
      </w:r>
      <w:r>
        <w:t> has now finished evaluating; its result is the new value of </w:t>
      </w:r>
      <w:r>
        <w:rPr>
          <w:rStyle w:val="CdigoHTML"/>
          <w:rFonts w:eastAsiaTheme="minorHAnsi"/>
        </w:rPr>
        <w:t>x</w:t>
      </w:r>
      <w:r>
        <w:t>, which is </w:t>
      </w:r>
      <w:r>
        <w:rPr>
          <w:rStyle w:val="CdigoHTML"/>
          <w:rFonts w:eastAsiaTheme="minorHAnsi"/>
        </w:rPr>
        <w:t>2</w:t>
      </w:r>
      <w:r>
        <w:t>.</w:t>
      </w:r>
    </w:p>
    <w:p w:rsidR="00E46675" w:rsidRDefault="00E46675" w:rsidP="00E46675">
      <w:pPr>
        <w:numPr>
          <w:ilvl w:val="1"/>
          <w:numId w:val="7"/>
        </w:numPr>
        <w:spacing w:before="100" w:beforeAutospacing="1" w:after="100" w:afterAutospacing="1" w:line="240" w:lineRule="auto"/>
        <w:ind w:left="720"/>
      </w:pPr>
      <w:r>
        <w:t>That </w:t>
      </w:r>
      <w:r>
        <w:rPr>
          <w:rStyle w:val="CdigoHTML"/>
          <w:rFonts w:eastAsiaTheme="minorHAnsi"/>
        </w:rPr>
        <w:t>2</w:t>
      </w:r>
      <w:r>
        <w:t> result in turn is also assigned to </w:t>
      </w:r>
      <w:r>
        <w:rPr>
          <w:rStyle w:val="CdigoHTML"/>
          <w:rFonts w:eastAsiaTheme="minorHAnsi"/>
        </w:rPr>
        <w:t>y</w:t>
      </w:r>
      <w:r>
        <w:t>.</w:t>
      </w:r>
    </w:p>
    <w:p w:rsidR="00E46675" w:rsidRDefault="00E46675" w:rsidP="00E46675">
      <w:pPr>
        <w:numPr>
          <w:ilvl w:val="0"/>
          <w:numId w:val="7"/>
        </w:numPr>
        <w:spacing w:before="100" w:beforeAutospacing="1" w:after="100" w:afterAutospacing="1" w:line="240" w:lineRule="auto"/>
      </w:pPr>
      <w:r>
        <w:t>The assignment expression </w:t>
      </w:r>
      <w:r>
        <w:rPr>
          <w:rStyle w:val="CdigoHTML"/>
          <w:rFonts w:eastAsiaTheme="minorHAnsi"/>
        </w:rPr>
        <w:t xml:space="preserve">y = x = </w:t>
      </w:r>
      <w:proofErr w:type="gramStart"/>
      <w:r>
        <w:rPr>
          <w:rStyle w:val="CdigoHTML"/>
          <w:rFonts w:eastAsiaTheme="minorHAnsi"/>
        </w:rPr>
        <w:t>f(</w:t>
      </w:r>
      <w:proofErr w:type="gramEnd"/>
      <w:r>
        <w:rPr>
          <w:rStyle w:val="CdigoHTML"/>
          <w:rFonts w:eastAsiaTheme="minorHAnsi"/>
        </w:rPr>
        <w:t>)</w:t>
      </w:r>
      <w:r>
        <w:t> has now finished evaluating; its result is the new value of </w:t>
      </w:r>
      <w:r>
        <w:rPr>
          <w:rStyle w:val="CdigoHTML"/>
          <w:rFonts w:eastAsiaTheme="minorHAnsi"/>
        </w:rPr>
        <w:t>y</w:t>
      </w:r>
      <w:r>
        <w:t> – which happens to be </w:t>
      </w:r>
      <w:r>
        <w:rPr>
          <w:rStyle w:val="CdigoHTML"/>
          <w:rFonts w:eastAsiaTheme="minorHAnsi"/>
        </w:rPr>
        <w:t>2</w:t>
      </w:r>
      <w:r>
        <w:t>. </w:t>
      </w:r>
      <w:r>
        <w:rPr>
          <w:rStyle w:val="CdigoHTML"/>
          <w:rFonts w:eastAsiaTheme="minorHAnsi"/>
        </w:rPr>
        <w:t>x</w:t>
      </w:r>
      <w:r>
        <w:t> and </w:t>
      </w:r>
      <w:r>
        <w:rPr>
          <w:rStyle w:val="CdigoHTML"/>
          <w:rFonts w:eastAsiaTheme="minorHAnsi"/>
        </w:rPr>
        <w:t>y</w:t>
      </w:r>
      <w:r>
        <w:t> are assigned to </w:t>
      </w:r>
      <w:r>
        <w:rPr>
          <w:rStyle w:val="CdigoHTML"/>
          <w:rFonts w:eastAsiaTheme="minorHAnsi"/>
        </w:rPr>
        <w:t>2</w:t>
      </w:r>
      <w:r>
        <w:t>, and the console has printed "F</w:t>
      </w:r>
      <w:proofErr w:type="gramStart"/>
      <w:r>
        <w:t>!</w:t>
      </w:r>
      <w:proofErr w:type="gramEnd"/>
      <w:r>
        <w:t>".</w:t>
      </w:r>
    </w:p>
    <w:p w:rsidR="00E46675" w:rsidRDefault="00E46675" w:rsidP="00E46675">
      <w:pPr>
        <w:pStyle w:val="Ttulo5"/>
        <w:rPr>
          <w:caps/>
          <w:spacing w:val="23"/>
        </w:rPr>
      </w:pPr>
      <w:r>
        <w:rPr>
          <w:caps/>
          <w:spacing w:val="23"/>
        </w:rPr>
        <w:t>EVALUATION EXAMPLE 2</w:t>
      </w:r>
    </w:p>
    <w:p w:rsidR="00E46675" w:rsidRDefault="00E46675" w:rsidP="00E46675">
      <w:pPr>
        <w:pStyle w:val="NormalWeb"/>
      </w:pPr>
      <w:r>
        <w:rPr>
          <w:rStyle w:val="CdigoHTML"/>
        </w:rPr>
        <w:t xml:space="preserve">y = </w:t>
      </w:r>
      <w:proofErr w:type="gramStart"/>
      <w:r>
        <w:rPr>
          <w:rStyle w:val="CdigoHTML"/>
        </w:rPr>
        <w:t>[ f</w:t>
      </w:r>
      <w:proofErr w:type="gramEnd"/>
      <w:r>
        <w:rPr>
          <w:rStyle w:val="CdigoHTML"/>
        </w:rPr>
        <w:t>(), x = g() ]</w:t>
      </w:r>
      <w:r>
        <w:t> also evaluates from left to right:</w:t>
      </w:r>
    </w:p>
    <w:p w:rsidR="00E46675" w:rsidRDefault="00E46675" w:rsidP="00E46675">
      <w:pPr>
        <w:numPr>
          <w:ilvl w:val="0"/>
          <w:numId w:val="8"/>
        </w:numPr>
        <w:spacing w:before="100" w:beforeAutospacing="1" w:after="100" w:afterAutospacing="1" w:line="240" w:lineRule="auto"/>
      </w:pPr>
      <w:r>
        <w:t>The assignment expression </w:t>
      </w:r>
      <w:r>
        <w:rPr>
          <w:rStyle w:val="CdigoHTML"/>
          <w:rFonts w:eastAsiaTheme="minorHAnsi"/>
        </w:rPr>
        <w:t xml:space="preserve">y = </w:t>
      </w:r>
      <w:proofErr w:type="gramStart"/>
      <w:r>
        <w:rPr>
          <w:rStyle w:val="CdigoHTML"/>
          <w:rFonts w:eastAsiaTheme="minorHAnsi"/>
        </w:rPr>
        <w:t>[ f</w:t>
      </w:r>
      <w:proofErr w:type="gramEnd"/>
      <w:r>
        <w:rPr>
          <w:rStyle w:val="CdigoHTML"/>
          <w:rFonts w:eastAsiaTheme="minorHAnsi"/>
        </w:rPr>
        <w:t>(), x = g() ]</w:t>
      </w:r>
      <w:r>
        <w:t> starts to evaluate.</w:t>
      </w:r>
    </w:p>
    <w:p w:rsidR="00E46675" w:rsidRDefault="00E46675" w:rsidP="00E46675">
      <w:pPr>
        <w:numPr>
          <w:ilvl w:val="1"/>
          <w:numId w:val="8"/>
        </w:numPr>
        <w:spacing w:before="100" w:beforeAutospacing="1" w:after="100" w:afterAutospacing="1" w:line="240" w:lineRule="auto"/>
        <w:ind w:left="720"/>
      </w:pPr>
      <w:r>
        <w:t>The </w:t>
      </w:r>
      <w:r>
        <w:rPr>
          <w:rStyle w:val="CdigoHTML"/>
          <w:rFonts w:eastAsiaTheme="minorHAnsi"/>
        </w:rPr>
        <w:t>y</w:t>
      </w:r>
      <w:r>
        <w:t> on this assignment's left-hand evaluates into a reference to the variable named </w:t>
      </w:r>
      <w:r>
        <w:rPr>
          <w:rStyle w:val="CdigoHTML"/>
          <w:rFonts w:eastAsiaTheme="minorHAnsi"/>
        </w:rPr>
        <w:t>y</w:t>
      </w:r>
      <w:r>
        <w:t>.</w:t>
      </w:r>
    </w:p>
    <w:p w:rsidR="00E46675" w:rsidRDefault="00E46675" w:rsidP="00E46675">
      <w:pPr>
        <w:numPr>
          <w:ilvl w:val="1"/>
          <w:numId w:val="8"/>
        </w:numPr>
        <w:spacing w:before="100" w:beforeAutospacing="1" w:after="100" w:afterAutospacing="1" w:line="240" w:lineRule="auto"/>
        <w:ind w:left="720"/>
      </w:pPr>
      <w:r>
        <w:t>The inner array literal </w:t>
      </w:r>
      <w:proofErr w:type="gramStart"/>
      <w:r>
        <w:rPr>
          <w:rStyle w:val="CdigoHTML"/>
          <w:rFonts w:eastAsiaTheme="minorHAnsi"/>
        </w:rPr>
        <w:t>[ f</w:t>
      </w:r>
      <w:proofErr w:type="gramEnd"/>
      <w:r>
        <w:rPr>
          <w:rStyle w:val="CdigoHTML"/>
          <w:rFonts w:eastAsiaTheme="minorHAnsi"/>
        </w:rPr>
        <w:t>(), x = g() ]</w:t>
      </w:r>
      <w:r>
        <w:t> starts to evaluate.</w:t>
      </w:r>
    </w:p>
    <w:p w:rsidR="00E46675" w:rsidRDefault="00E46675" w:rsidP="00E46675">
      <w:pPr>
        <w:numPr>
          <w:ilvl w:val="2"/>
          <w:numId w:val="8"/>
        </w:numPr>
        <w:spacing w:before="100" w:beforeAutospacing="1" w:after="100" w:afterAutospacing="1" w:line="240" w:lineRule="auto"/>
        <w:ind w:left="720"/>
      </w:pPr>
      <w:r>
        <w:t>The function call </w:t>
      </w:r>
      <w:proofErr w:type="gramStart"/>
      <w:r>
        <w:rPr>
          <w:rStyle w:val="CdigoHTML"/>
          <w:rFonts w:eastAsiaTheme="minorHAnsi"/>
        </w:rPr>
        <w:t>f(</w:t>
      </w:r>
      <w:proofErr w:type="gramEnd"/>
      <w:r>
        <w:rPr>
          <w:rStyle w:val="CdigoHTML"/>
          <w:rFonts w:eastAsiaTheme="minorHAnsi"/>
        </w:rPr>
        <w:t>)</w:t>
      </w:r>
      <w:r>
        <w:t> prints "F!" to the console and then evaluates to the number </w:t>
      </w:r>
      <w:r>
        <w:rPr>
          <w:rStyle w:val="CdigoHTML"/>
          <w:rFonts w:eastAsiaTheme="minorHAnsi"/>
        </w:rPr>
        <w:t>2</w:t>
      </w:r>
      <w:r>
        <w:t>.</w:t>
      </w:r>
    </w:p>
    <w:p w:rsidR="00E46675" w:rsidRDefault="00E46675" w:rsidP="00E46675">
      <w:pPr>
        <w:numPr>
          <w:ilvl w:val="2"/>
          <w:numId w:val="8"/>
        </w:numPr>
        <w:spacing w:before="100" w:beforeAutospacing="1" w:after="100" w:afterAutospacing="1" w:line="240" w:lineRule="auto"/>
        <w:ind w:left="720"/>
      </w:pPr>
      <w:r>
        <w:t>The assignment expression </w:t>
      </w:r>
      <w:r>
        <w:rPr>
          <w:rStyle w:val="CdigoHTML"/>
          <w:rFonts w:eastAsiaTheme="minorHAnsi"/>
        </w:rPr>
        <w:t xml:space="preserve">x = </w:t>
      </w:r>
      <w:proofErr w:type="gramStart"/>
      <w:r>
        <w:rPr>
          <w:rStyle w:val="CdigoHTML"/>
          <w:rFonts w:eastAsiaTheme="minorHAnsi"/>
        </w:rPr>
        <w:t>g(</w:t>
      </w:r>
      <w:proofErr w:type="gramEnd"/>
      <w:r>
        <w:rPr>
          <w:rStyle w:val="CdigoHTML"/>
          <w:rFonts w:eastAsiaTheme="minorHAnsi"/>
        </w:rPr>
        <w:t>)</w:t>
      </w:r>
      <w:r>
        <w:t> starts to evaluate.</w:t>
      </w:r>
    </w:p>
    <w:p w:rsidR="00E46675" w:rsidRDefault="00E46675" w:rsidP="00E46675">
      <w:pPr>
        <w:numPr>
          <w:ilvl w:val="3"/>
          <w:numId w:val="8"/>
        </w:numPr>
        <w:spacing w:before="100" w:beforeAutospacing="1" w:after="100" w:afterAutospacing="1" w:line="240" w:lineRule="auto"/>
        <w:ind w:left="720"/>
      </w:pPr>
      <w:r>
        <w:lastRenderedPageBreak/>
        <w:t>The </w:t>
      </w:r>
      <w:r>
        <w:rPr>
          <w:rStyle w:val="CdigoHTML"/>
          <w:rFonts w:eastAsiaTheme="minorHAnsi"/>
        </w:rPr>
        <w:t>x</w:t>
      </w:r>
      <w:r>
        <w:t> on this assignment's left-hand side evaluates into a reference to the variable named </w:t>
      </w:r>
      <w:r>
        <w:rPr>
          <w:rStyle w:val="CdigoHTML"/>
          <w:rFonts w:eastAsiaTheme="minorHAnsi"/>
        </w:rPr>
        <w:t>x</w:t>
      </w:r>
      <w:r>
        <w:t>.</w:t>
      </w:r>
    </w:p>
    <w:p w:rsidR="00E46675" w:rsidRDefault="00E46675" w:rsidP="00E46675">
      <w:pPr>
        <w:numPr>
          <w:ilvl w:val="3"/>
          <w:numId w:val="8"/>
        </w:numPr>
        <w:spacing w:before="100" w:beforeAutospacing="1" w:after="100" w:afterAutospacing="1" w:line="240" w:lineRule="auto"/>
        <w:ind w:left="720"/>
      </w:pPr>
      <w:r>
        <w:t>The function call </w:t>
      </w:r>
      <w:proofErr w:type="gramStart"/>
      <w:r>
        <w:rPr>
          <w:rStyle w:val="CdigoHTML"/>
          <w:rFonts w:eastAsiaTheme="minorHAnsi"/>
        </w:rPr>
        <w:t>g(</w:t>
      </w:r>
      <w:proofErr w:type="gramEnd"/>
      <w:r>
        <w:rPr>
          <w:rStyle w:val="CdigoHTML"/>
          <w:rFonts w:eastAsiaTheme="minorHAnsi"/>
        </w:rPr>
        <w:t>)</w:t>
      </w:r>
      <w:r>
        <w:t> prints "G!" to the console and then evaluates to the number </w:t>
      </w:r>
      <w:r>
        <w:rPr>
          <w:rStyle w:val="CdigoHTML"/>
          <w:rFonts w:eastAsiaTheme="minorHAnsi"/>
        </w:rPr>
        <w:t>3</w:t>
      </w:r>
      <w:r>
        <w:t>.</w:t>
      </w:r>
    </w:p>
    <w:p w:rsidR="00E46675" w:rsidRDefault="00E46675" w:rsidP="00E46675">
      <w:pPr>
        <w:numPr>
          <w:ilvl w:val="3"/>
          <w:numId w:val="8"/>
        </w:numPr>
        <w:spacing w:before="100" w:beforeAutospacing="1" w:after="100" w:afterAutospacing="1" w:line="240" w:lineRule="auto"/>
        <w:ind w:left="720"/>
      </w:pPr>
      <w:r>
        <w:t>That </w:t>
      </w:r>
      <w:r>
        <w:rPr>
          <w:rStyle w:val="CdigoHTML"/>
          <w:rFonts w:eastAsiaTheme="minorHAnsi"/>
        </w:rPr>
        <w:t>3</w:t>
      </w:r>
      <w:r>
        <w:t> result from </w:t>
      </w:r>
      <w:proofErr w:type="gramStart"/>
      <w:r>
        <w:rPr>
          <w:rStyle w:val="CdigoHTML"/>
          <w:rFonts w:eastAsiaTheme="minorHAnsi"/>
        </w:rPr>
        <w:t>g(</w:t>
      </w:r>
      <w:proofErr w:type="gramEnd"/>
      <w:r>
        <w:rPr>
          <w:rStyle w:val="CdigoHTML"/>
          <w:rFonts w:eastAsiaTheme="minorHAnsi"/>
        </w:rPr>
        <w:t>)</w:t>
      </w:r>
      <w:r>
        <w:t> is assigned to </w:t>
      </w:r>
      <w:r>
        <w:rPr>
          <w:rStyle w:val="CdigoHTML"/>
          <w:rFonts w:eastAsiaTheme="minorHAnsi"/>
        </w:rPr>
        <w:t>x</w:t>
      </w:r>
      <w:r>
        <w:t>.</w:t>
      </w:r>
    </w:p>
    <w:p w:rsidR="00E46675" w:rsidRDefault="00E46675" w:rsidP="00E46675">
      <w:pPr>
        <w:numPr>
          <w:ilvl w:val="2"/>
          <w:numId w:val="8"/>
        </w:numPr>
        <w:spacing w:before="100" w:beforeAutospacing="1" w:after="100" w:afterAutospacing="1" w:line="240" w:lineRule="auto"/>
        <w:ind w:left="720"/>
      </w:pPr>
      <w:r>
        <w:t>The assignment expression </w:t>
      </w:r>
      <w:r>
        <w:rPr>
          <w:rStyle w:val="CdigoHTML"/>
          <w:rFonts w:eastAsiaTheme="minorHAnsi"/>
        </w:rPr>
        <w:t xml:space="preserve">x = </w:t>
      </w:r>
      <w:proofErr w:type="gramStart"/>
      <w:r>
        <w:rPr>
          <w:rStyle w:val="CdigoHTML"/>
          <w:rFonts w:eastAsiaTheme="minorHAnsi"/>
        </w:rPr>
        <w:t>g(</w:t>
      </w:r>
      <w:proofErr w:type="gramEnd"/>
      <w:r>
        <w:rPr>
          <w:rStyle w:val="CdigoHTML"/>
          <w:rFonts w:eastAsiaTheme="minorHAnsi"/>
        </w:rPr>
        <w:t>)</w:t>
      </w:r>
      <w:r>
        <w:t> has now finished evaluating; its result is the new value of </w:t>
      </w:r>
      <w:r>
        <w:rPr>
          <w:rStyle w:val="CdigoHTML"/>
          <w:rFonts w:eastAsiaTheme="minorHAnsi"/>
        </w:rPr>
        <w:t>x</w:t>
      </w:r>
      <w:r>
        <w:t>, which is </w:t>
      </w:r>
      <w:r>
        <w:rPr>
          <w:rStyle w:val="CdigoHTML"/>
          <w:rFonts w:eastAsiaTheme="minorHAnsi"/>
        </w:rPr>
        <w:t>3</w:t>
      </w:r>
      <w:r>
        <w:t>. That </w:t>
      </w:r>
      <w:r>
        <w:rPr>
          <w:rStyle w:val="CdigoHTML"/>
          <w:rFonts w:eastAsiaTheme="minorHAnsi"/>
        </w:rPr>
        <w:t>3</w:t>
      </w:r>
      <w:r>
        <w:t> result becomes the next element in the inner array literal (after the </w:t>
      </w:r>
      <w:r>
        <w:rPr>
          <w:rStyle w:val="CdigoHTML"/>
          <w:rFonts w:eastAsiaTheme="minorHAnsi"/>
        </w:rPr>
        <w:t>2</w:t>
      </w:r>
      <w:r>
        <w:t> from the </w:t>
      </w:r>
      <w:proofErr w:type="gramStart"/>
      <w:r>
        <w:rPr>
          <w:rStyle w:val="CdigoHTML"/>
          <w:rFonts w:eastAsiaTheme="minorHAnsi"/>
        </w:rPr>
        <w:t>f(</w:t>
      </w:r>
      <w:proofErr w:type="gramEnd"/>
      <w:r>
        <w:rPr>
          <w:rStyle w:val="CdigoHTML"/>
          <w:rFonts w:eastAsiaTheme="minorHAnsi"/>
        </w:rPr>
        <w:t>)</w:t>
      </w:r>
      <w:r>
        <w:t>).</w:t>
      </w:r>
    </w:p>
    <w:p w:rsidR="00E46675" w:rsidRDefault="00E46675" w:rsidP="00E46675">
      <w:pPr>
        <w:numPr>
          <w:ilvl w:val="1"/>
          <w:numId w:val="8"/>
        </w:numPr>
        <w:spacing w:before="100" w:beforeAutospacing="1" w:after="100" w:afterAutospacing="1" w:line="240" w:lineRule="auto"/>
        <w:ind w:left="720"/>
      </w:pPr>
      <w:r>
        <w:t>The inner array literal </w:t>
      </w:r>
      <w:proofErr w:type="gramStart"/>
      <w:r>
        <w:rPr>
          <w:rStyle w:val="CdigoHTML"/>
          <w:rFonts w:eastAsiaTheme="minorHAnsi"/>
        </w:rPr>
        <w:t>[ f</w:t>
      </w:r>
      <w:proofErr w:type="gramEnd"/>
      <w:r>
        <w:rPr>
          <w:rStyle w:val="CdigoHTML"/>
          <w:rFonts w:eastAsiaTheme="minorHAnsi"/>
        </w:rPr>
        <w:t>(), x = g() ]</w:t>
      </w:r>
      <w:r>
        <w:t> has now finished evaluating; its result is an array with two values: </w:t>
      </w:r>
      <w:r>
        <w:rPr>
          <w:rStyle w:val="CdigoHTML"/>
          <w:rFonts w:eastAsiaTheme="minorHAnsi"/>
        </w:rPr>
        <w:t>[ 2, 3 ]</w:t>
      </w:r>
      <w:r>
        <w:t>.</w:t>
      </w:r>
    </w:p>
    <w:p w:rsidR="00E46675" w:rsidRDefault="00E46675" w:rsidP="00E46675">
      <w:pPr>
        <w:numPr>
          <w:ilvl w:val="1"/>
          <w:numId w:val="8"/>
        </w:numPr>
        <w:spacing w:before="100" w:beforeAutospacing="1" w:after="100" w:afterAutospacing="1" w:line="240" w:lineRule="auto"/>
        <w:ind w:left="720"/>
      </w:pPr>
      <w:r>
        <w:t>That </w:t>
      </w:r>
      <w:proofErr w:type="gramStart"/>
      <w:r>
        <w:rPr>
          <w:rStyle w:val="CdigoHTML"/>
          <w:rFonts w:eastAsiaTheme="minorHAnsi"/>
        </w:rPr>
        <w:t>[ 2</w:t>
      </w:r>
      <w:proofErr w:type="gramEnd"/>
      <w:r>
        <w:rPr>
          <w:rStyle w:val="CdigoHTML"/>
          <w:rFonts w:eastAsiaTheme="minorHAnsi"/>
        </w:rPr>
        <w:t>, 3 ]</w:t>
      </w:r>
      <w:r>
        <w:t> array is now assigned to </w:t>
      </w:r>
      <w:r>
        <w:rPr>
          <w:rStyle w:val="CdigoHTML"/>
          <w:rFonts w:eastAsiaTheme="minorHAnsi"/>
        </w:rPr>
        <w:t>y</w:t>
      </w:r>
      <w:r>
        <w:t>.</w:t>
      </w:r>
    </w:p>
    <w:p w:rsidR="00E46675" w:rsidRDefault="00E46675" w:rsidP="00E46675">
      <w:pPr>
        <w:numPr>
          <w:ilvl w:val="0"/>
          <w:numId w:val="8"/>
        </w:numPr>
        <w:spacing w:before="100" w:beforeAutospacing="1" w:after="100" w:afterAutospacing="1" w:line="240" w:lineRule="auto"/>
      </w:pPr>
      <w:r>
        <w:t>The assignment expression </w:t>
      </w:r>
      <w:r>
        <w:rPr>
          <w:rStyle w:val="CdigoHTML"/>
          <w:rFonts w:eastAsiaTheme="minorHAnsi"/>
        </w:rPr>
        <w:t xml:space="preserve">y = </w:t>
      </w:r>
      <w:proofErr w:type="gramStart"/>
      <w:r>
        <w:rPr>
          <w:rStyle w:val="CdigoHTML"/>
          <w:rFonts w:eastAsiaTheme="minorHAnsi"/>
        </w:rPr>
        <w:t>[ f</w:t>
      </w:r>
      <w:proofErr w:type="gramEnd"/>
      <w:r>
        <w:rPr>
          <w:rStyle w:val="CdigoHTML"/>
          <w:rFonts w:eastAsiaTheme="minorHAnsi"/>
        </w:rPr>
        <w:t>(), x = g() ]</w:t>
      </w:r>
      <w:r>
        <w:t> has now finished evaluating; its result is the new value of </w:t>
      </w:r>
      <w:r>
        <w:rPr>
          <w:rStyle w:val="CdigoHTML"/>
          <w:rFonts w:eastAsiaTheme="minorHAnsi"/>
        </w:rPr>
        <w:t>y</w:t>
      </w:r>
      <w:r>
        <w:t> – which happens to be </w:t>
      </w:r>
      <w:r>
        <w:rPr>
          <w:rStyle w:val="CdigoHTML"/>
          <w:rFonts w:eastAsiaTheme="minorHAnsi"/>
        </w:rPr>
        <w:t>[ 2, 3 ]</w:t>
      </w:r>
      <w:r>
        <w:t>. </w:t>
      </w:r>
      <w:r>
        <w:rPr>
          <w:rStyle w:val="CdigoHTML"/>
          <w:rFonts w:eastAsiaTheme="minorHAnsi"/>
        </w:rPr>
        <w:t>x</w:t>
      </w:r>
      <w:r>
        <w:t> is now assigned to </w:t>
      </w:r>
      <w:r>
        <w:rPr>
          <w:rStyle w:val="CdigoHTML"/>
          <w:rFonts w:eastAsiaTheme="minorHAnsi"/>
        </w:rPr>
        <w:t>3</w:t>
      </w:r>
      <w:r>
        <w:t>, </w:t>
      </w:r>
      <w:r>
        <w:rPr>
          <w:rStyle w:val="CdigoHTML"/>
          <w:rFonts w:eastAsiaTheme="minorHAnsi"/>
        </w:rPr>
        <w:t>y</w:t>
      </w:r>
      <w:r>
        <w:t> is now assigned to </w:t>
      </w:r>
      <w:proofErr w:type="gramStart"/>
      <w:r>
        <w:rPr>
          <w:rStyle w:val="CdigoHTML"/>
          <w:rFonts w:eastAsiaTheme="minorHAnsi"/>
        </w:rPr>
        <w:t>[ 2</w:t>
      </w:r>
      <w:proofErr w:type="gramEnd"/>
      <w:r>
        <w:rPr>
          <w:rStyle w:val="CdigoHTML"/>
          <w:rFonts w:eastAsiaTheme="minorHAnsi"/>
        </w:rPr>
        <w:t>, 3 ]</w:t>
      </w:r>
      <w:r>
        <w:t>, and the console has printed "F!" then "G!".</w:t>
      </w:r>
    </w:p>
    <w:p w:rsidR="00E46675" w:rsidRDefault="00E46675" w:rsidP="00E46675">
      <w:pPr>
        <w:pStyle w:val="Ttulo5"/>
        <w:rPr>
          <w:caps/>
          <w:spacing w:val="23"/>
        </w:rPr>
      </w:pPr>
      <w:r>
        <w:rPr>
          <w:caps/>
          <w:spacing w:val="23"/>
        </w:rPr>
        <w:t>EVALUATION EXAMPLE 3</w:t>
      </w:r>
    </w:p>
    <w:p w:rsidR="00E46675" w:rsidRDefault="00E46675" w:rsidP="00E46675">
      <w:pPr>
        <w:pStyle w:val="NormalWeb"/>
      </w:pPr>
      <w:proofErr w:type="gramStart"/>
      <w:r>
        <w:rPr>
          <w:rStyle w:val="CdigoHTML"/>
        </w:rPr>
        <w:t>x[</w:t>
      </w:r>
      <w:proofErr w:type="gramEnd"/>
      <w:r>
        <w:rPr>
          <w:rStyle w:val="CdigoHTML"/>
        </w:rPr>
        <w:t>f()] = g()</w:t>
      </w:r>
      <w:r>
        <w:t> also evaluates from left to right. (This example assumes that </w:t>
      </w:r>
      <w:r>
        <w:rPr>
          <w:rStyle w:val="CdigoHTML"/>
        </w:rPr>
        <w:t>x</w:t>
      </w:r>
      <w:r>
        <w:t> is already assigned to some </w:t>
      </w:r>
      <w:hyperlink r:id="rId62" w:history="1">
        <w:r>
          <w:rPr>
            <w:rStyle w:val="Hipervnculo"/>
          </w:rPr>
          <w:t>object</w:t>
        </w:r>
      </w:hyperlink>
      <w:r>
        <w:t>. For more information about objects, read </w:t>
      </w:r>
      <w:hyperlink r:id="rId63" w:history="1">
        <w:r>
          <w:rPr>
            <w:rStyle w:val="Hipervnculo"/>
          </w:rPr>
          <w:t>Working with Objects</w:t>
        </w:r>
      </w:hyperlink>
      <w:r>
        <w:t>.)</w:t>
      </w:r>
    </w:p>
    <w:p w:rsidR="00E46675" w:rsidRDefault="00E46675" w:rsidP="00E46675">
      <w:pPr>
        <w:numPr>
          <w:ilvl w:val="0"/>
          <w:numId w:val="9"/>
        </w:numPr>
        <w:spacing w:before="100" w:beforeAutospacing="1" w:after="100" w:afterAutospacing="1" w:line="240" w:lineRule="auto"/>
      </w:pPr>
      <w:r>
        <w:t>The assignment expression </w:t>
      </w:r>
      <w:proofErr w:type="gramStart"/>
      <w:r>
        <w:rPr>
          <w:rStyle w:val="CdigoHTML"/>
          <w:rFonts w:eastAsiaTheme="minorHAnsi"/>
        </w:rPr>
        <w:t>x[</w:t>
      </w:r>
      <w:proofErr w:type="gramEnd"/>
      <w:r>
        <w:rPr>
          <w:rStyle w:val="CdigoHTML"/>
          <w:rFonts w:eastAsiaTheme="minorHAnsi"/>
        </w:rPr>
        <w:t>f()] = g()</w:t>
      </w:r>
      <w:r>
        <w:t> starts to evaluate.</w:t>
      </w:r>
    </w:p>
    <w:p w:rsidR="00E46675" w:rsidRDefault="00E46675" w:rsidP="00E46675">
      <w:pPr>
        <w:numPr>
          <w:ilvl w:val="1"/>
          <w:numId w:val="9"/>
        </w:numPr>
        <w:spacing w:before="100" w:beforeAutospacing="1" w:after="100" w:afterAutospacing="1" w:line="240" w:lineRule="auto"/>
        <w:ind w:left="720"/>
      </w:pPr>
      <w:r>
        <w:t>The </w:t>
      </w:r>
      <w:proofErr w:type="gramStart"/>
      <w:r>
        <w:rPr>
          <w:rStyle w:val="CdigoHTML"/>
          <w:rFonts w:eastAsiaTheme="minorHAnsi"/>
        </w:rPr>
        <w:t>x[</w:t>
      </w:r>
      <w:proofErr w:type="gramEnd"/>
      <w:r>
        <w:rPr>
          <w:rStyle w:val="CdigoHTML"/>
          <w:rFonts w:eastAsiaTheme="minorHAnsi"/>
        </w:rPr>
        <w:t>f()]</w:t>
      </w:r>
      <w:r>
        <w:t> property access on this assignment's left-hand starts to evaluate.</w:t>
      </w:r>
    </w:p>
    <w:p w:rsidR="00E46675" w:rsidRDefault="00E46675" w:rsidP="00E46675">
      <w:pPr>
        <w:numPr>
          <w:ilvl w:val="2"/>
          <w:numId w:val="9"/>
        </w:numPr>
        <w:spacing w:before="100" w:beforeAutospacing="1" w:after="100" w:afterAutospacing="1" w:line="240" w:lineRule="auto"/>
        <w:ind w:left="720"/>
      </w:pPr>
      <w:r>
        <w:t>The </w:t>
      </w:r>
      <w:r>
        <w:rPr>
          <w:rStyle w:val="CdigoHTML"/>
          <w:rFonts w:eastAsiaTheme="minorHAnsi"/>
        </w:rPr>
        <w:t>x</w:t>
      </w:r>
      <w:r>
        <w:t> in this property access evaluates into a reference to the variable named </w:t>
      </w:r>
      <w:r>
        <w:rPr>
          <w:rStyle w:val="CdigoHTML"/>
          <w:rFonts w:eastAsiaTheme="minorHAnsi"/>
        </w:rPr>
        <w:t>x</w:t>
      </w:r>
      <w:r>
        <w:t>.</w:t>
      </w:r>
    </w:p>
    <w:p w:rsidR="00E46675" w:rsidRDefault="00E46675" w:rsidP="00E46675">
      <w:pPr>
        <w:numPr>
          <w:ilvl w:val="2"/>
          <w:numId w:val="9"/>
        </w:numPr>
        <w:spacing w:before="100" w:beforeAutospacing="1" w:after="100" w:afterAutospacing="1" w:line="240" w:lineRule="auto"/>
        <w:ind w:left="720"/>
      </w:pPr>
      <w:r>
        <w:t>Then the function call </w:t>
      </w:r>
      <w:proofErr w:type="gramStart"/>
      <w:r>
        <w:rPr>
          <w:rStyle w:val="CdigoHTML"/>
          <w:rFonts w:eastAsiaTheme="minorHAnsi"/>
        </w:rPr>
        <w:t>f(</w:t>
      </w:r>
      <w:proofErr w:type="gramEnd"/>
      <w:r>
        <w:rPr>
          <w:rStyle w:val="CdigoHTML"/>
          <w:rFonts w:eastAsiaTheme="minorHAnsi"/>
        </w:rPr>
        <w:t>)</w:t>
      </w:r>
      <w:r>
        <w:t> prints "F!" to the console and then evaluates to the number </w:t>
      </w:r>
      <w:r>
        <w:rPr>
          <w:rStyle w:val="CdigoHTML"/>
          <w:rFonts w:eastAsiaTheme="minorHAnsi"/>
        </w:rPr>
        <w:t>2</w:t>
      </w:r>
      <w:r>
        <w:t>.</w:t>
      </w:r>
    </w:p>
    <w:p w:rsidR="00E46675" w:rsidRDefault="00E46675" w:rsidP="00E46675">
      <w:pPr>
        <w:numPr>
          <w:ilvl w:val="1"/>
          <w:numId w:val="9"/>
        </w:numPr>
        <w:spacing w:before="100" w:beforeAutospacing="1" w:after="100" w:afterAutospacing="1" w:line="240" w:lineRule="auto"/>
        <w:ind w:left="720"/>
      </w:pPr>
      <w:r>
        <w:t>The </w:t>
      </w:r>
      <w:proofErr w:type="gramStart"/>
      <w:r>
        <w:rPr>
          <w:rStyle w:val="CdigoHTML"/>
          <w:rFonts w:eastAsiaTheme="minorHAnsi"/>
        </w:rPr>
        <w:t>x[</w:t>
      </w:r>
      <w:proofErr w:type="gramEnd"/>
      <w:r>
        <w:rPr>
          <w:rStyle w:val="CdigoHTML"/>
          <w:rFonts w:eastAsiaTheme="minorHAnsi"/>
        </w:rPr>
        <w:t>f()]</w:t>
      </w:r>
      <w:r>
        <w:t> property access on this assignment has now finished evaluating; its result is a variable property reference: </w:t>
      </w:r>
      <w:r>
        <w:rPr>
          <w:rStyle w:val="CdigoHTML"/>
          <w:rFonts w:eastAsiaTheme="minorHAnsi"/>
        </w:rPr>
        <w:t>x[2]</w:t>
      </w:r>
      <w:r>
        <w:t>.</w:t>
      </w:r>
    </w:p>
    <w:p w:rsidR="00E46675" w:rsidRDefault="00E46675" w:rsidP="00E46675">
      <w:pPr>
        <w:numPr>
          <w:ilvl w:val="1"/>
          <w:numId w:val="9"/>
        </w:numPr>
        <w:spacing w:before="100" w:beforeAutospacing="1" w:after="100" w:afterAutospacing="1" w:line="240" w:lineRule="auto"/>
        <w:ind w:left="720"/>
      </w:pPr>
      <w:r>
        <w:t>Then the function call </w:t>
      </w:r>
      <w:proofErr w:type="gramStart"/>
      <w:r>
        <w:rPr>
          <w:rStyle w:val="CdigoHTML"/>
          <w:rFonts w:eastAsiaTheme="minorHAnsi"/>
        </w:rPr>
        <w:t>g(</w:t>
      </w:r>
      <w:proofErr w:type="gramEnd"/>
      <w:r>
        <w:rPr>
          <w:rStyle w:val="CdigoHTML"/>
          <w:rFonts w:eastAsiaTheme="minorHAnsi"/>
        </w:rPr>
        <w:t>)</w:t>
      </w:r>
      <w:r>
        <w:t> prints "G!" to the console and then evaluates to the number </w:t>
      </w:r>
      <w:r>
        <w:rPr>
          <w:rStyle w:val="CdigoHTML"/>
          <w:rFonts w:eastAsiaTheme="minorHAnsi"/>
        </w:rPr>
        <w:t>3</w:t>
      </w:r>
      <w:r>
        <w:t>.</w:t>
      </w:r>
    </w:p>
    <w:p w:rsidR="00E46675" w:rsidRDefault="00E46675" w:rsidP="00E46675">
      <w:pPr>
        <w:numPr>
          <w:ilvl w:val="1"/>
          <w:numId w:val="9"/>
        </w:numPr>
        <w:spacing w:before="100" w:beforeAutospacing="1" w:after="100" w:afterAutospacing="1" w:line="240" w:lineRule="auto"/>
        <w:ind w:left="720"/>
      </w:pPr>
      <w:r>
        <w:t>That </w:t>
      </w:r>
      <w:r>
        <w:rPr>
          <w:rStyle w:val="CdigoHTML"/>
          <w:rFonts w:eastAsiaTheme="minorHAnsi"/>
        </w:rPr>
        <w:t>3</w:t>
      </w:r>
      <w:r>
        <w:t> is now assigned to </w:t>
      </w:r>
      <w:proofErr w:type="gramStart"/>
      <w:r>
        <w:rPr>
          <w:rStyle w:val="CdigoHTML"/>
          <w:rFonts w:eastAsiaTheme="minorHAnsi"/>
        </w:rPr>
        <w:t>x[</w:t>
      </w:r>
      <w:proofErr w:type="gramEnd"/>
      <w:r>
        <w:rPr>
          <w:rStyle w:val="CdigoHTML"/>
          <w:rFonts w:eastAsiaTheme="minorHAnsi"/>
        </w:rPr>
        <w:t>2]</w:t>
      </w:r>
      <w:r>
        <w:t>. (This step will succeed only if </w:t>
      </w:r>
      <w:r>
        <w:rPr>
          <w:rStyle w:val="CdigoHTML"/>
          <w:rFonts w:eastAsiaTheme="minorHAnsi"/>
        </w:rPr>
        <w:t>x</w:t>
      </w:r>
      <w:r>
        <w:t> is assigned to an </w:t>
      </w:r>
      <w:hyperlink r:id="rId64" w:history="1">
        <w:r>
          <w:rPr>
            <w:rStyle w:val="Hipervnculo"/>
          </w:rPr>
          <w:t>object</w:t>
        </w:r>
      </w:hyperlink>
      <w:r>
        <w:t>.)</w:t>
      </w:r>
    </w:p>
    <w:p w:rsidR="00E46675" w:rsidRDefault="00E46675" w:rsidP="00E46675">
      <w:pPr>
        <w:numPr>
          <w:ilvl w:val="0"/>
          <w:numId w:val="9"/>
        </w:numPr>
        <w:spacing w:before="100" w:beforeAutospacing="1" w:after="100" w:afterAutospacing="1" w:line="240" w:lineRule="auto"/>
      </w:pPr>
      <w:r>
        <w:t>The assignment expression </w:t>
      </w:r>
      <w:proofErr w:type="gramStart"/>
      <w:r>
        <w:rPr>
          <w:rStyle w:val="CdigoHTML"/>
          <w:rFonts w:eastAsiaTheme="minorHAnsi"/>
        </w:rPr>
        <w:t>x[</w:t>
      </w:r>
      <w:proofErr w:type="gramEnd"/>
      <w:r>
        <w:rPr>
          <w:rStyle w:val="CdigoHTML"/>
          <w:rFonts w:eastAsiaTheme="minorHAnsi"/>
        </w:rPr>
        <w:t>f()] = g()</w:t>
      </w:r>
      <w:r>
        <w:t> has now finished evaluating; its result is the new value of </w:t>
      </w:r>
      <w:r>
        <w:rPr>
          <w:rStyle w:val="CdigoHTML"/>
          <w:rFonts w:eastAsiaTheme="minorHAnsi"/>
        </w:rPr>
        <w:t>x[2]</w:t>
      </w:r>
      <w:r>
        <w:t> – which happens to be </w:t>
      </w:r>
      <w:r>
        <w:rPr>
          <w:rStyle w:val="CdigoHTML"/>
          <w:rFonts w:eastAsiaTheme="minorHAnsi"/>
        </w:rPr>
        <w:t>3</w:t>
      </w:r>
      <w:r>
        <w:t>. </w:t>
      </w:r>
      <w:proofErr w:type="gramStart"/>
      <w:r>
        <w:rPr>
          <w:rStyle w:val="CdigoHTML"/>
          <w:rFonts w:eastAsiaTheme="minorHAnsi"/>
        </w:rPr>
        <w:t>x[</w:t>
      </w:r>
      <w:proofErr w:type="gramEnd"/>
      <w:r>
        <w:rPr>
          <w:rStyle w:val="CdigoHTML"/>
          <w:rFonts w:eastAsiaTheme="minorHAnsi"/>
        </w:rPr>
        <w:t>2]</w:t>
      </w:r>
      <w:r>
        <w:t> is now assigned to </w:t>
      </w:r>
      <w:r>
        <w:rPr>
          <w:rStyle w:val="CdigoHTML"/>
          <w:rFonts w:eastAsiaTheme="minorHAnsi"/>
        </w:rPr>
        <w:t>3</w:t>
      </w:r>
      <w:r>
        <w:t>, and the console has printed "F!" then "G!".</w:t>
      </w:r>
    </w:p>
    <w:p w:rsidR="00E46675" w:rsidRDefault="00E46675" w:rsidP="00E46675">
      <w:pPr>
        <w:pStyle w:val="Ttulo4"/>
        <w:rPr>
          <w:spacing w:val="8"/>
        </w:rPr>
      </w:pPr>
      <w:r>
        <w:rPr>
          <w:spacing w:val="8"/>
        </w:rPr>
        <w:t>Avoid assignment chains</w:t>
      </w:r>
    </w:p>
    <w:p w:rsidR="00E46675" w:rsidRDefault="00E46675" w:rsidP="00E46675">
      <w:pPr>
        <w:pStyle w:val="NormalWeb"/>
      </w:pPr>
      <w:r>
        <w:t>Chaining assignments or nesting assignments in other expressions can result in surprising behavior. For this reason, </w:t>
      </w:r>
      <w:hyperlink r:id="rId65" w:anchor="variables--no-chain-assignment" w:history="1">
        <w:r>
          <w:rPr>
            <w:rStyle w:val="Hipervnculo"/>
          </w:rPr>
          <w:t>chaining assignments in the same statement is discouraged</w:t>
        </w:r>
      </w:hyperlink>
      <w:r>
        <w:t>).</w:t>
      </w:r>
    </w:p>
    <w:p w:rsidR="00E46675" w:rsidRDefault="00E46675" w:rsidP="00E46675">
      <w:pPr>
        <w:pStyle w:val="NormalWeb"/>
      </w:pPr>
      <w:r>
        <w:t>In particular, putting a variable chain in a </w:t>
      </w:r>
      <w:hyperlink r:id="rId66" w:history="1">
        <w:r>
          <w:rPr>
            <w:rStyle w:val="CdigoHTML"/>
            <w:color w:val="0000FF"/>
            <w:u w:val="single"/>
          </w:rPr>
          <w:t>const</w:t>
        </w:r>
      </w:hyperlink>
      <w:r>
        <w:t>, </w:t>
      </w:r>
      <w:hyperlink r:id="rId67" w:history="1">
        <w:r>
          <w:rPr>
            <w:rStyle w:val="CdigoHTML"/>
            <w:color w:val="0000FF"/>
            <w:u w:val="single"/>
          </w:rPr>
          <w:t>let</w:t>
        </w:r>
      </w:hyperlink>
      <w:r>
        <w:t>, or </w:t>
      </w:r>
      <w:hyperlink r:id="rId68" w:history="1">
        <w:r>
          <w:rPr>
            <w:rStyle w:val="CdigoHTML"/>
            <w:color w:val="0000FF"/>
            <w:u w:val="single"/>
          </w:rPr>
          <w:t>var</w:t>
        </w:r>
      </w:hyperlink>
      <w:r>
        <w:t> statement often does </w:t>
      </w:r>
      <w:r>
        <w:rPr>
          <w:rStyle w:val="nfasis"/>
        </w:rPr>
        <w:t>not</w:t>
      </w:r>
      <w:r>
        <w:t> work. Only the outermost/leftmost variable would get declared; any other variables within the assignment chain are </w:t>
      </w:r>
      <w:r>
        <w:rPr>
          <w:rStyle w:val="nfasis"/>
        </w:rPr>
        <w:t>not</w:t>
      </w:r>
      <w:r>
        <w:t> declared by the </w:t>
      </w:r>
      <w:r>
        <w:rPr>
          <w:rStyle w:val="CdigoHTML"/>
        </w:rPr>
        <w:t>const</w:t>
      </w:r>
      <w:r>
        <w:t>/</w:t>
      </w:r>
      <w:r>
        <w:rPr>
          <w:rStyle w:val="CdigoHTML"/>
        </w:rPr>
        <w:t>let</w:t>
      </w:r>
      <w:r>
        <w:t>/</w:t>
      </w:r>
      <w:r>
        <w:rPr>
          <w:rStyle w:val="CdigoHTML"/>
        </w:rPr>
        <w:t>var</w:t>
      </w:r>
      <w:r>
        <w:t> statement. For example:</w:t>
      </w:r>
    </w:p>
    <w:p w:rsidR="00E46675" w:rsidRDefault="00E46675" w:rsidP="00E46675">
      <w:pPr>
        <w:pStyle w:val="HTMLconformatoprevio"/>
        <w:rPr>
          <w:rStyle w:val="CdigoHTML"/>
        </w:rPr>
      </w:pPr>
      <w:proofErr w:type="gramStart"/>
      <w:r>
        <w:rPr>
          <w:rStyle w:val="token"/>
        </w:rPr>
        <w:t>let</w:t>
      </w:r>
      <w:proofErr w:type="gramEnd"/>
      <w:r>
        <w:rPr>
          <w:rStyle w:val="CdigoHTML"/>
        </w:rPr>
        <w:t xml:space="preserve"> z </w:t>
      </w:r>
      <w:r>
        <w:rPr>
          <w:rStyle w:val="token"/>
        </w:rPr>
        <w:t>=</w:t>
      </w:r>
      <w:r>
        <w:rPr>
          <w:rStyle w:val="CdigoHTML"/>
        </w:rPr>
        <w:t xml:space="preserve"> y </w:t>
      </w:r>
      <w:r>
        <w:rPr>
          <w:rStyle w:val="token"/>
        </w:rPr>
        <w:t>=</w:t>
      </w:r>
      <w:r>
        <w:rPr>
          <w:rStyle w:val="CdigoHTML"/>
        </w:rPr>
        <w:t xml:space="preserve"> x </w:t>
      </w:r>
      <w:r>
        <w:rPr>
          <w:rStyle w:val="token"/>
        </w:rPr>
        <w:t>=</w:t>
      </w:r>
      <w:r>
        <w:rPr>
          <w:rStyle w:val="CdigoHTML"/>
        </w:rPr>
        <w:t xml:space="preserve"> </w:t>
      </w:r>
      <w:r>
        <w:rPr>
          <w:rStyle w:val="token"/>
        </w:rPr>
        <w:t>f();</w:t>
      </w:r>
    </w:p>
    <w:p w:rsidR="00E46675" w:rsidRDefault="00E46675" w:rsidP="00E46675">
      <w:pPr>
        <w:pStyle w:val="NormalWeb"/>
      </w:pPr>
      <w:r>
        <w:t>This statement seemingly declares the variables </w:t>
      </w:r>
      <w:r>
        <w:rPr>
          <w:rStyle w:val="CdigoHTML"/>
        </w:rPr>
        <w:t>x</w:t>
      </w:r>
      <w:r>
        <w:t>, </w:t>
      </w:r>
      <w:r>
        <w:rPr>
          <w:rStyle w:val="CdigoHTML"/>
        </w:rPr>
        <w:t>y</w:t>
      </w:r>
      <w:r>
        <w:t>, and </w:t>
      </w:r>
      <w:r>
        <w:rPr>
          <w:rStyle w:val="CdigoHTML"/>
        </w:rPr>
        <w:t>z</w:t>
      </w:r>
      <w:r>
        <w:t>. However, it only actually declares the variable </w:t>
      </w:r>
      <w:r>
        <w:rPr>
          <w:rStyle w:val="CdigoHTML"/>
        </w:rPr>
        <w:t>z</w:t>
      </w:r>
      <w:r>
        <w:t>. </w:t>
      </w:r>
      <w:r>
        <w:rPr>
          <w:rStyle w:val="CdigoHTML"/>
        </w:rPr>
        <w:t>y</w:t>
      </w:r>
      <w:r>
        <w:t> and </w:t>
      </w:r>
      <w:r>
        <w:rPr>
          <w:rStyle w:val="CdigoHTML"/>
        </w:rPr>
        <w:t>x</w:t>
      </w:r>
      <w:r>
        <w:t xml:space="preserve"> are either invalid references to nonexistent variables </w:t>
      </w:r>
      <w:r>
        <w:lastRenderedPageBreak/>
        <w:t>(in </w:t>
      </w:r>
      <w:hyperlink r:id="rId69" w:history="1">
        <w:r>
          <w:rPr>
            <w:rStyle w:val="Hipervnculo"/>
          </w:rPr>
          <w:t>strict mode</w:t>
        </w:r>
      </w:hyperlink>
      <w:r>
        <w:t>) or, worse, would implicitly create </w:t>
      </w:r>
      <w:hyperlink r:id="rId70" w:history="1">
        <w:r>
          <w:rPr>
            <w:rStyle w:val="Hipervnculo"/>
          </w:rPr>
          <w:t>global variables</w:t>
        </w:r>
      </w:hyperlink>
      <w:r>
        <w:t> for </w:t>
      </w:r>
      <w:r>
        <w:rPr>
          <w:rStyle w:val="CdigoHTML"/>
        </w:rPr>
        <w:t>x</w:t>
      </w:r>
      <w:r>
        <w:t> and </w:t>
      </w:r>
      <w:r>
        <w:rPr>
          <w:rStyle w:val="CdigoHTML"/>
        </w:rPr>
        <w:t>y</w:t>
      </w:r>
      <w:r>
        <w:t> in </w:t>
      </w:r>
      <w:hyperlink r:id="rId71" w:history="1">
        <w:r>
          <w:rPr>
            <w:rStyle w:val="Hipervnculo"/>
          </w:rPr>
          <w:t>sloppy mode</w:t>
        </w:r>
      </w:hyperlink>
      <w:r>
        <w:t>.</w:t>
      </w:r>
    </w:p>
    <w:p w:rsidR="00E46675" w:rsidRDefault="00E46675" w:rsidP="00E46675">
      <w:pPr>
        <w:pStyle w:val="Ttulo3"/>
      </w:pPr>
      <w:hyperlink r:id="rId72" w:anchor="comparison_operators" w:tooltip="Permalink to Comparison operators" w:history="1">
        <w:r>
          <w:rPr>
            <w:rStyle w:val="Hipervnculo"/>
          </w:rPr>
          <w:t>Comparison operators</w:t>
        </w:r>
      </w:hyperlink>
    </w:p>
    <w:p w:rsidR="00E46675" w:rsidRDefault="00E46675" w:rsidP="00E46675">
      <w:pPr>
        <w:pStyle w:val="NormalWeb"/>
      </w:pPr>
      <w:r>
        <w:t>A comparison operator compares its operands and returns a logical value based on whether the comparison is true. The operands can be numerical, string, logical, or </w:t>
      </w:r>
      <w:hyperlink r:id="rId73" w:history="1">
        <w:r>
          <w:rPr>
            <w:rStyle w:val="Hipervnculo"/>
          </w:rPr>
          <w:t>object</w:t>
        </w:r>
      </w:hyperlink>
      <w:r>
        <w:t> values. Strings are compared based on standard lexicographical ordering, using Unicode values. In most cases, if the two operands are not of the same type, JavaScript attempts to convert them to an appropriate type for the comparison. This behavior generally results in comparing the operands numerically. The sole exceptions to type conversion within comparisons involve the </w:t>
      </w:r>
      <w:r>
        <w:rPr>
          <w:rStyle w:val="CdigoHTML"/>
        </w:rPr>
        <w:t>===</w:t>
      </w:r>
      <w:r>
        <w:t> </w:t>
      </w:r>
      <w:proofErr w:type="gramStart"/>
      <w:r>
        <w:t>and </w:t>
      </w:r>
      <w:r>
        <w:rPr>
          <w:rStyle w:val="CdigoHTML"/>
        </w:rPr>
        <w:t>!=</w:t>
      </w:r>
      <w:proofErr w:type="gramEnd"/>
      <w:r>
        <w:rPr>
          <w:rStyle w:val="CdigoHTML"/>
        </w:rPr>
        <w:t>=</w:t>
      </w:r>
      <w:r>
        <w:t> operators, which perform strict equality and inequality comparisons. These operators do not attempt to convert the operands to compatible types before checking equality. The following table describes the comparison operators in terms of this sample code: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var1 </w:t>
      </w:r>
      <w:r>
        <w:rPr>
          <w:rStyle w:val="token"/>
        </w:rPr>
        <w:t>=</w:t>
      </w:r>
      <w:r>
        <w:rPr>
          <w:rStyle w:val="CdigoHTML"/>
        </w:rPr>
        <w:t xml:space="preserve"> </w:t>
      </w:r>
      <w:r>
        <w:rPr>
          <w:rStyle w:val="token"/>
        </w:rPr>
        <w:t>3;</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var2 </w:t>
      </w:r>
      <w:r>
        <w:rPr>
          <w:rStyle w:val="token"/>
        </w:rPr>
        <w:t>=</w:t>
      </w:r>
      <w:r>
        <w:rPr>
          <w:rStyle w:val="CdigoHTML"/>
        </w:rPr>
        <w:t xml:space="preserve"> </w:t>
      </w:r>
      <w:r>
        <w:rPr>
          <w:rStyle w:val="token"/>
        </w:rPr>
        <w:t>4;</w:t>
      </w:r>
    </w:p>
    <w:tbl>
      <w:tblPr>
        <w:tblW w:w="10511" w:type="dxa"/>
        <w:tblCellMar>
          <w:top w:w="15" w:type="dxa"/>
          <w:left w:w="15" w:type="dxa"/>
          <w:bottom w:w="15" w:type="dxa"/>
          <w:right w:w="15" w:type="dxa"/>
        </w:tblCellMar>
        <w:tblLook w:val="04A0" w:firstRow="1" w:lastRow="0" w:firstColumn="1" w:lastColumn="0" w:noHBand="0" w:noVBand="1"/>
      </w:tblPr>
      <w:tblGrid>
        <w:gridCol w:w="1902"/>
        <w:gridCol w:w="6870"/>
        <w:gridCol w:w="1739"/>
      </w:tblGrid>
      <w:tr w:rsidR="00E46675" w:rsidTr="00E46675">
        <w:trPr>
          <w:tblHeader/>
        </w:trPr>
        <w:tc>
          <w:tcPr>
            <w:tcW w:w="0" w:type="auto"/>
            <w:gridSpan w:val="3"/>
            <w:tcBorders>
              <w:top w:val="nil"/>
              <w:left w:val="nil"/>
              <w:bottom w:val="nil"/>
              <w:right w:val="nil"/>
            </w:tcBorders>
            <w:vAlign w:val="center"/>
            <w:hideMark/>
          </w:tcPr>
          <w:p w:rsidR="00E46675" w:rsidRDefault="00E46675">
            <w:pPr>
              <w:jc w:val="center"/>
              <w:rPr>
                <w:sz w:val="24"/>
                <w:szCs w:val="24"/>
              </w:rPr>
            </w:pPr>
            <w:r>
              <w:t>Comparison operators</w:t>
            </w:r>
          </w:p>
        </w:tc>
      </w:tr>
      <w:tr w:rsidR="00E46675" w:rsidTr="00E46675">
        <w:trPr>
          <w:tblHeader/>
        </w:trPr>
        <w:tc>
          <w:tcPr>
            <w:tcW w:w="0" w:type="auto"/>
            <w:vAlign w:val="center"/>
            <w:hideMark/>
          </w:tcPr>
          <w:p w:rsidR="00E46675" w:rsidRDefault="00E46675">
            <w:pPr>
              <w:rPr>
                <w:b/>
                <w:bCs/>
              </w:rPr>
            </w:pPr>
            <w:r>
              <w:rPr>
                <w:b/>
                <w:bCs/>
              </w:rPr>
              <w:t>Operator</w:t>
            </w:r>
          </w:p>
        </w:tc>
        <w:tc>
          <w:tcPr>
            <w:tcW w:w="0" w:type="auto"/>
            <w:vAlign w:val="center"/>
            <w:hideMark/>
          </w:tcPr>
          <w:p w:rsidR="00E46675" w:rsidRDefault="00E46675">
            <w:pPr>
              <w:rPr>
                <w:b/>
                <w:bCs/>
              </w:rPr>
            </w:pPr>
            <w:r>
              <w:rPr>
                <w:b/>
                <w:bCs/>
              </w:rPr>
              <w:t>Description</w:t>
            </w:r>
          </w:p>
        </w:tc>
        <w:tc>
          <w:tcPr>
            <w:tcW w:w="0" w:type="auto"/>
            <w:vAlign w:val="center"/>
            <w:hideMark/>
          </w:tcPr>
          <w:p w:rsidR="00E46675" w:rsidRDefault="00E46675">
            <w:pPr>
              <w:rPr>
                <w:b/>
                <w:bCs/>
              </w:rPr>
            </w:pPr>
            <w:r>
              <w:rPr>
                <w:b/>
                <w:bCs/>
              </w:rPr>
              <w:t>Examples returning true</w:t>
            </w:r>
          </w:p>
        </w:tc>
      </w:tr>
      <w:tr w:rsidR="00E46675" w:rsidTr="00E46675">
        <w:tc>
          <w:tcPr>
            <w:tcW w:w="0" w:type="auto"/>
            <w:vAlign w:val="center"/>
            <w:hideMark/>
          </w:tcPr>
          <w:p w:rsidR="00E46675" w:rsidRDefault="00E46675">
            <w:hyperlink r:id="rId74" w:anchor="equality" w:history="1">
              <w:r>
                <w:rPr>
                  <w:rStyle w:val="Hipervnculo"/>
                </w:rPr>
                <w:t>Equal</w:t>
              </w:r>
            </w:hyperlink>
            <w:r>
              <w:t> (</w:t>
            </w:r>
            <w:r>
              <w:rPr>
                <w:rStyle w:val="CdigoHTML"/>
                <w:rFonts w:eastAsiaTheme="minorHAnsi"/>
              </w:rPr>
              <w:t>==</w:t>
            </w:r>
            <w:r>
              <w:t>)</w:t>
            </w:r>
          </w:p>
        </w:tc>
        <w:tc>
          <w:tcPr>
            <w:tcW w:w="0" w:type="auto"/>
            <w:vAlign w:val="center"/>
            <w:hideMark/>
          </w:tcPr>
          <w:p w:rsidR="00E46675" w:rsidRDefault="00E46675">
            <w:r>
              <w:t>Returns </w:t>
            </w:r>
            <w:r>
              <w:rPr>
                <w:rStyle w:val="CdigoHTML"/>
                <w:rFonts w:eastAsiaTheme="minorHAnsi"/>
              </w:rPr>
              <w:t>true</w:t>
            </w:r>
            <w:r>
              <w:t> if the operands are equal.</w:t>
            </w:r>
          </w:p>
        </w:tc>
        <w:tc>
          <w:tcPr>
            <w:tcW w:w="0" w:type="auto"/>
            <w:vAlign w:val="center"/>
            <w:hideMark/>
          </w:tcPr>
          <w:p w:rsidR="00E46675" w:rsidRDefault="00E46675">
            <w:r>
              <w:rPr>
                <w:rStyle w:val="CdigoHTML"/>
                <w:rFonts w:eastAsiaTheme="minorHAnsi"/>
              </w:rPr>
              <w:t>3 == var1</w:t>
            </w:r>
          </w:p>
          <w:p w:rsidR="00E46675" w:rsidRDefault="00E46675">
            <w:pPr>
              <w:pStyle w:val="NormalWeb"/>
            </w:pPr>
            <w:r>
              <w:rPr>
                <w:rStyle w:val="CdigoHTML"/>
              </w:rPr>
              <w:t>"3" == var1</w:t>
            </w:r>
          </w:p>
          <w:p w:rsidR="00E46675" w:rsidRDefault="00E46675">
            <w:r>
              <w:rPr>
                <w:rStyle w:val="CdigoHTML"/>
                <w:rFonts w:eastAsiaTheme="minorHAnsi"/>
              </w:rPr>
              <w:t>3 == '3'</w:t>
            </w:r>
          </w:p>
        </w:tc>
      </w:tr>
      <w:tr w:rsidR="00E46675" w:rsidTr="00E46675">
        <w:tc>
          <w:tcPr>
            <w:tcW w:w="0" w:type="auto"/>
            <w:vAlign w:val="center"/>
            <w:hideMark/>
          </w:tcPr>
          <w:p w:rsidR="00E46675" w:rsidRDefault="00E46675">
            <w:hyperlink r:id="rId75" w:anchor="inequality" w:history="1">
              <w:r>
                <w:rPr>
                  <w:rStyle w:val="Hipervnculo"/>
                </w:rPr>
                <w:t>Not equal</w:t>
              </w:r>
            </w:hyperlink>
            <w:r>
              <w:t> (</w:t>
            </w:r>
            <w:proofErr w:type="gramStart"/>
            <w:r>
              <w:rPr>
                <w:rStyle w:val="CdigoHTML"/>
                <w:rFonts w:eastAsiaTheme="minorHAnsi"/>
              </w:rPr>
              <w:t>!</w:t>
            </w:r>
            <w:proofErr w:type="gramEnd"/>
            <w:r>
              <w:rPr>
                <w:rStyle w:val="CdigoHTML"/>
                <w:rFonts w:eastAsiaTheme="minorHAnsi"/>
              </w:rPr>
              <w:t>=</w:t>
            </w:r>
            <w:r>
              <w:t>)</w:t>
            </w:r>
          </w:p>
        </w:tc>
        <w:tc>
          <w:tcPr>
            <w:tcW w:w="0" w:type="auto"/>
            <w:vAlign w:val="center"/>
            <w:hideMark/>
          </w:tcPr>
          <w:p w:rsidR="00E46675" w:rsidRDefault="00E46675">
            <w:r>
              <w:t>Returns </w:t>
            </w:r>
            <w:r>
              <w:rPr>
                <w:rStyle w:val="CdigoHTML"/>
                <w:rFonts w:eastAsiaTheme="minorHAnsi"/>
              </w:rPr>
              <w:t>true</w:t>
            </w:r>
            <w:r>
              <w:t> if the operands are not equal.</w:t>
            </w:r>
          </w:p>
        </w:tc>
        <w:tc>
          <w:tcPr>
            <w:tcW w:w="0" w:type="auto"/>
            <w:vAlign w:val="center"/>
            <w:hideMark/>
          </w:tcPr>
          <w:p w:rsidR="00E46675" w:rsidRDefault="00E46675">
            <w:r>
              <w:rPr>
                <w:rStyle w:val="CdigoHTML"/>
                <w:rFonts w:eastAsiaTheme="minorHAnsi"/>
              </w:rPr>
              <w:t>var1 != 4</w:t>
            </w:r>
            <w:r>
              <w:rPr>
                <w:rFonts w:ascii="Courier New" w:hAnsi="Courier New" w:cs="Courier New"/>
                <w:sz w:val="20"/>
                <w:szCs w:val="20"/>
              </w:rPr>
              <w:br/>
            </w:r>
            <w:r>
              <w:rPr>
                <w:rStyle w:val="CdigoHTML"/>
                <w:rFonts w:eastAsiaTheme="minorHAnsi"/>
              </w:rPr>
              <w:t>var2 != "3"</w:t>
            </w:r>
          </w:p>
        </w:tc>
      </w:tr>
      <w:tr w:rsidR="00E46675" w:rsidTr="00E46675">
        <w:tc>
          <w:tcPr>
            <w:tcW w:w="0" w:type="auto"/>
            <w:vAlign w:val="center"/>
            <w:hideMark/>
          </w:tcPr>
          <w:p w:rsidR="00E46675" w:rsidRDefault="00E46675">
            <w:hyperlink r:id="rId76" w:anchor="identity" w:history="1">
              <w:r>
                <w:rPr>
                  <w:rStyle w:val="Hipervnculo"/>
                </w:rPr>
                <w:t>Strict equal</w:t>
              </w:r>
            </w:hyperlink>
            <w:r>
              <w:t> (</w:t>
            </w:r>
            <w:r>
              <w:rPr>
                <w:rStyle w:val="CdigoHTML"/>
                <w:rFonts w:eastAsiaTheme="minorHAnsi"/>
              </w:rPr>
              <w:t>===</w:t>
            </w:r>
            <w:r>
              <w:t>)</w:t>
            </w:r>
          </w:p>
        </w:tc>
        <w:tc>
          <w:tcPr>
            <w:tcW w:w="0" w:type="auto"/>
            <w:vAlign w:val="center"/>
            <w:hideMark/>
          </w:tcPr>
          <w:p w:rsidR="00E46675" w:rsidRDefault="00E46675">
            <w:r>
              <w:t>Returns </w:t>
            </w:r>
            <w:r>
              <w:rPr>
                <w:rStyle w:val="CdigoHTML"/>
                <w:rFonts w:eastAsiaTheme="minorHAnsi"/>
              </w:rPr>
              <w:t>true</w:t>
            </w:r>
            <w:r>
              <w:t> if the operands are equal and of the same type. See also </w:t>
            </w:r>
            <w:hyperlink r:id="rId77" w:history="1">
              <w:r>
                <w:rPr>
                  <w:rStyle w:val="CdigoHTML"/>
                  <w:rFonts w:eastAsiaTheme="minorHAnsi"/>
                  <w:color w:val="0000FF"/>
                  <w:u w:val="single"/>
                </w:rPr>
                <w:t>Object.is</w:t>
              </w:r>
            </w:hyperlink>
            <w:r>
              <w:t> and </w:t>
            </w:r>
            <w:hyperlink r:id="rId78" w:history="1">
              <w:r>
                <w:rPr>
                  <w:rStyle w:val="Hipervnculo"/>
                </w:rPr>
                <w:t>sameness in JS</w:t>
              </w:r>
            </w:hyperlink>
            <w:r>
              <w:t>.</w:t>
            </w:r>
          </w:p>
        </w:tc>
        <w:tc>
          <w:tcPr>
            <w:tcW w:w="0" w:type="auto"/>
            <w:vAlign w:val="center"/>
            <w:hideMark/>
          </w:tcPr>
          <w:p w:rsidR="00E46675" w:rsidRDefault="00E46675">
            <w:r>
              <w:rPr>
                <w:rStyle w:val="CdigoHTML"/>
                <w:rFonts w:eastAsiaTheme="minorHAnsi"/>
              </w:rPr>
              <w:t>3 === var1</w:t>
            </w:r>
          </w:p>
        </w:tc>
      </w:tr>
      <w:tr w:rsidR="00E46675" w:rsidTr="00E46675">
        <w:tc>
          <w:tcPr>
            <w:tcW w:w="0" w:type="auto"/>
            <w:vAlign w:val="center"/>
            <w:hideMark/>
          </w:tcPr>
          <w:p w:rsidR="00E46675" w:rsidRDefault="00E46675">
            <w:hyperlink r:id="rId79" w:history="1">
              <w:r>
                <w:rPr>
                  <w:rStyle w:val="Hipervnculo"/>
                </w:rPr>
                <w:t>Strict not equal</w:t>
              </w:r>
            </w:hyperlink>
            <w:r>
              <w:t> (</w:t>
            </w:r>
            <w:proofErr w:type="gramStart"/>
            <w:r>
              <w:rPr>
                <w:rStyle w:val="CdigoHTML"/>
                <w:rFonts w:eastAsiaTheme="minorHAnsi"/>
              </w:rPr>
              <w:t>!</w:t>
            </w:r>
            <w:proofErr w:type="gramEnd"/>
            <w:r>
              <w:rPr>
                <w:rStyle w:val="CdigoHTML"/>
                <w:rFonts w:eastAsiaTheme="minorHAnsi"/>
              </w:rPr>
              <w:t>==</w:t>
            </w:r>
            <w:r>
              <w:t>)</w:t>
            </w:r>
          </w:p>
        </w:tc>
        <w:tc>
          <w:tcPr>
            <w:tcW w:w="0" w:type="auto"/>
            <w:vAlign w:val="center"/>
            <w:hideMark/>
          </w:tcPr>
          <w:p w:rsidR="00E46675" w:rsidRDefault="00E46675">
            <w:r>
              <w:t>Returns </w:t>
            </w:r>
            <w:r>
              <w:rPr>
                <w:rStyle w:val="CdigoHTML"/>
                <w:rFonts w:eastAsiaTheme="minorHAnsi"/>
              </w:rPr>
              <w:t>true</w:t>
            </w:r>
            <w:r>
              <w:t> if the operands are of the same type but not equal, or are of different type.</w:t>
            </w:r>
          </w:p>
        </w:tc>
        <w:tc>
          <w:tcPr>
            <w:tcW w:w="0" w:type="auto"/>
            <w:vAlign w:val="center"/>
            <w:hideMark/>
          </w:tcPr>
          <w:p w:rsidR="00E46675" w:rsidRDefault="00E46675">
            <w:r>
              <w:rPr>
                <w:rStyle w:val="CdigoHTML"/>
                <w:rFonts w:eastAsiaTheme="minorHAnsi"/>
              </w:rPr>
              <w:t>var1 !== "3"</w:t>
            </w:r>
            <w:r>
              <w:rPr>
                <w:rFonts w:ascii="Courier New" w:hAnsi="Courier New" w:cs="Courier New"/>
                <w:sz w:val="20"/>
                <w:szCs w:val="20"/>
              </w:rPr>
              <w:br/>
            </w:r>
            <w:r>
              <w:rPr>
                <w:rStyle w:val="CdigoHTML"/>
                <w:rFonts w:eastAsiaTheme="minorHAnsi"/>
              </w:rPr>
              <w:t>3 !== '3'</w:t>
            </w:r>
          </w:p>
        </w:tc>
      </w:tr>
      <w:tr w:rsidR="00E46675" w:rsidTr="00E46675">
        <w:tc>
          <w:tcPr>
            <w:tcW w:w="0" w:type="auto"/>
            <w:vAlign w:val="center"/>
            <w:hideMark/>
          </w:tcPr>
          <w:p w:rsidR="00E46675" w:rsidRDefault="00E46675">
            <w:hyperlink r:id="rId80" w:anchor="greater_than_operator" w:history="1">
              <w:r>
                <w:rPr>
                  <w:rStyle w:val="Hipervnculo"/>
                </w:rPr>
                <w:t>Greater than</w:t>
              </w:r>
            </w:hyperlink>
            <w:r>
              <w:t> (</w:t>
            </w:r>
            <w:r>
              <w:rPr>
                <w:rStyle w:val="CdigoHTML"/>
                <w:rFonts w:eastAsiaTheme="minorHAnsi"/>
              </w:rPr>
              <w:t>&gt;</w:t>
            </w:r>
            <w:r>
              <w:t>)</w:t>
            </w:r>
          </w:p>
        </w:tc>
        <w:tc>
          <w:tcPr>
            <w:tcW w:w="0" w:type="auto"/>
            <w:vAlign w:val="center"/>
            <w:hideMark/>
          </w:tcPr>
          <w:p w:rsidR="00E46675" w:rsidRDefault="00E46675">
            <w:r>
              <w:t>Returns </w:t>
            </w:r>
            <w:r>
              <w:rPr>
                <w:rStyle w:val="CdigoHTML"/>
                <w:rFonts w:eastAsiaTheme="minorHAnsi"/>
              </w:rPr>
              <w:t>true</w:t>
            </w:r>
            <w:r>
              <w:t> if the left operand is greater than the right operand.</w:t>
            </w:r>
          </w:p>
        </w:tc>
        <w:tc>
          <w:tcPr>
            <w:tcW w:w="0" w:type="auto"/>
            <w:vAlign w:val="center"/>
            <w:hideMark/>
          </w:tcPr>
          <w:p w:rsidR="00E46675" w:rsidRDefault="00E46675">
            <w:r>
              <w:rPr>
                <w:rStyle w:val="CdigoHTML"/>
                <w:rFonts w:eastAsiaTheme="minorHAnsi"/>
              </w:rPr>
              <w:t>var2 &gt; var1</w:t>
            </w:r>
            <w:r>
              <w:rPr>
                <w:rFonts w:ascii="Courier New" w:hAnsi="Courier New" w:cs="Courier New"/>
                <w:sz w:val="20"/>
                <w:szCs w:val="20"/>
              </w:rPr>
              <w:br/>
            </w:r>
            <w:r>
              <w:rPr>
                <w:rStyle w:val="CdigoHTML"/>
                <w:rFonts w:eastAsiaTheme="minorHAnsi"/>
              </w:rPr>
              <w:t>"12" &gt; 2</w:t>
            </w:r>
          </w:p>
        </w:tc>
      </w:tr>
      <w:tr w:rsidR="00E46675" w:rsidTr="00E46675">
        <w:tc>
          <w:tcPr>
            <w:tcW w:w="0" w:type="auto"/>
            <w:vAlign w:val="center"/>
            <w:hideMark/>
          </w:tcPr>
          <w:p w:rsidR="00E46675" w:rsidRDefault="00E46675">
            <w:hyperlink r:id="rId81" w:anchor="greater_than_or_equal_operator" w:history="1">
              <w:r>
                <w:rPr>
                  <w:rStyle w:val="Hipervnculo"/>
                </w:rPr>
                <w:t>Greater than or equal</w:t>
              </w:r>
            </w:hyperlink>
            <w:r>
              <w:t> (</w:t>
            </w:r>
            <w:r>
              <w:rPr>
                <w:rStyle w:val="CdigoHTML"/>
                <w:rFonts w:eastAsiaTheme="minorHAnsi"/>
              </w:rPr>
              <w:t>&gt;=</w:t>
            </w:r>
            <w:r>
              <w:t>)</w:t>
            </w:r>
          </w:p>
        </w:tc>
        <w:tc>
          <w:tcPr>
            <w:tcW w:w="0" w:type="auto"/>
            <w:vAlign w:val="center"/>
            <w:hideMark/>
          </w:tcPr>
          <w:p w:rsidR="00E46675" w:rsidRDefault="00E46675">
            <w:r>
              <w:t>Returns </w:t>
            </w:r>
            <w:r>
              <w:rPr>
                <w:rStyle w:val="CdigoHTML"/>
                <w:rFonts w:eastAsiaTheme="minorHAnsi"/>
              </w:rPr>
              <w:t>true</w:t>
            </w:r>
            <w:r>
              <w:t> if the left operand is greater than or equal to the right operand.</w:t>
            </w:r>
          </w:p>
        </w:tc>
        <w:tc>
          <w:tcPr>
            <w:tcW w:w="0" w:type="auto"/>
            <w:vAlign w:val="center"/>
            <w:hideMark/>
          </w:tcPr>
          <w:p w:rsidR="00E46675" w:rsidRDefault="00E46675">
            <w:r>
              <w:rPr>
                <w:rStyle w:val="CdigoHTML"/>
                <w:rFonts w:eastAsiaTheme="minorHAnsi"/>
              </w:rPr>
              <w:t>var2 &gt;= var1</w:t>
            </w:r>
            <w:r>
              <w:rPr>
                <w:rFonts w:ascii="Courier New" w:hAnsi="Courier New" w:cs="Courier New"/>
                <w:sz w:val="20"/>
                <w:szCs w:val="20"/>
              </w:rPr>
              <w:br/>
            </w:r>
            <w:r>
              <w:rPr>
                <w:rStyle w:val="CdigoHTML"/>
                <w:rFonts w:eastAsiaTheme="minorHAnsi"/>
              </w:rPr>
              <w:t>var1 &gt;= 3</w:t>
            </w:r>
          </w:p>
        </w:tc>
      </w:tr>
      <w:tr w:rsidR="00E46675" w:rsidTr="00E46675">
        <w:tc>
          <w:tcPr>
            <w:tcW w:w="0" w:type="auto"/>
            <w:vAlign w:val="center"/>
            <w:hideMark/>
          </w:tcPr>
          <w:p w:rsidR="00E46675" w:rsidRDefault="00E46675">
            <w:hyperlink r:id="rId82" w:anchor="less_than_operator" w:history="1">
              <w:r>
                <w:rPr>
                  <w:rStyle w:val="Hipervnculo"/>
                </w:rPr>
                <w:t>Less than</w:t>
              </w:r>
            </w:hyperlink>
            <w:r>
              <w:t> (</w:t>
            </w:r>
            <w:r>
              <w:rPr>
                <w:rStyle w:val="CdigoHTML"/>
                <w:rFonts w:eastAsiaTheme="minorHAnsi"/>
              </w:rPr>
              <w:t>&lt;</w:t>
            </w:r>
            <w:r>
              <w:t>)</w:t>
            </w:r>
          </w:p>
        </w:tc>
        <w:tc>
          <w:tcPr>
            <w:tcW w:w="0" w:type="auto"/>
            <w:vAlign w:val="center"/>
            <w:hideMark/>
          </w:tcPr>
          <w:p w:rsidR="00E46675" w:rsidRDefault="00E46675">
            <w:r>
              <w:t>Returns </w:t>
            </w:r>
            <w:r>
              <w:rPr>
                <w:rStyle w:val="CdigoHTML"/>
                <w:rFonts w:eastAsiaTheme="minorHAnsi"/>
              </w:rPr>
              <w:t>true</w:t>
            </w:r>
            <w:r>
              <w:t> if the left operand is less than the right operand.</w:t>
            </w:r>
          </w:p>
        </w:tc>
        <w:tc>
          <w:tcPr>
            <w:tcW w:w="0" w:type="auto"/>
            <w:vAlign w:val="center"/>
            <w:hideMark/>
          </w:tcPr>
          <w:p w:rsidR="00E46675" w:rsidRDefault="00E46675">
            <w:r>
              <w:rPr>
                <w:rStyle w:val="CdigoHTML"/>
                <w:rFonts w:eastAsiaTheme="minorHAnsi"/>
              </w:rPr>
              <w:t>var1 &lt; var2</w:t>
            </w:r>
            <w:r>
              <w:rPr>
                <w:rFonts w:ascii="Courier New" w:hAnsi="Courier New" w:cs="Courier New"/>
                <w:sz w:val="20"/>
                <w:szCs w:val="20"/>
              </w:rPr>
              <w:br/>
            </w:r>
            <w:r>
              <w:rPr>
                <w:rStyle w:val="CdigoHTML"/>
                <w:rFonts w:eastAsiaTheme="minorHAnsi"/>
              </w:rPr>
              <w:t>"2" &lt; 12</w:t>
            </w:r>
          </w:p>
        </w:tc>
      </w:tr>
      <w:tr w:rsidR="00E46675" w:rsidTr="00E46675">
        <w:tc>
          <w:tcPr>
            <w:tcW w:w="0" w:type="auto"/>
            <w:vAlign w:val="center"/>
            <w:hideMark/>
          </w:tcPr>
          <w:p w:rsidR="00E46675" w:rsidRDefault="00E46675">
            <w:hyperlink r:id="rId83" w:anchor="less_than_or_equal_operator" w:history="1">
              <w:r>
                <w:rPr>
                  <w:rStyle w:val="Hipervnculo"/>
                </w:rPr>
                <w:t>Less than or equal</w:t>
              </w:r>
            </w:hyperlink>
            <w:r>
              <w:t> (</w:t>
            </w:r>
            <w:r>
              <w:rPr>
                <w:rStyle w:val="CdigoHTML"/>
                <w:rFonts w:eastAsiaTheme="minorHAnsi"/>
              </w:rPr>
              <w:t>&lt;=</w:t>
            </w:r>
            <w:r>
              <w:t>)</w:t>
            </w:r>
          </w:p>
        </w:tc>
        <w:tc>
          <w:tcPr>
            <w:tcW w:w="0" w:type="auto"/>
            <w:vAlign w:val="center"/>
            <w:hideMark/>
          </w:tcPr>
          <w:p w:rsidR="00E46675" w:rsidRDefault="00E46675">
            <w:r>
              <w:t>Returns </w:t>
            </w:r>
            <w:r>
              <w:rPr>
                <w:rStyle w:val="CdigoHTML"/>
                <w:rFonts w:eastAsiaTheme="minorHAnsi"/>
              </w:rPr>
              <w:t>true</w:t>
            </w:r>
            <w:r>
              <w:t> if the left operand is less than or equal to the right operand.</w:t>
            </w:r>
          </w:p>
        </w:tc>
        <w:tc>
          <w:tcPr>
            <w:tcW w:w="0" w:type="auto"/>
            <w:vAlign w:val="center"/>
            <w:hideMark/>
          </w:tcPr>
          <w:p w:rsidR="00E46675" w:rsidRDefault="00E46675">
            <w:r>
              <w:rPr>
                <w:rStyle w:val="CdigoHTML"/>
                <w:rFonts w:eastAsiaTheme="minorHAnsi"/>
              </w:rPr>
              <w:t>var1 &lt;= var2</w:t>
            </w:r>
            <w:r>
              <w:rPr>
                <w:rFonts w:ascii="Courier New" w:hAnsi="Courier New" w:cs="Courier New"/>
                <w:sz w:val="20"/>
                <w:szCs w:val="20"/>
              </w:rPr>
              <w:br/>
            </w:r>
            <w:r>
              <w:rPr>
                <w:rStyle w:val="CdigoHTML"/>
                <w:rFonts w:eastAsiaTheme="minorHAnsi"/>
              </w:rPr>
              <w:t>var2 &lt;= 5</w:t>
            </w:r>
          </w:p>
        </w:tc>
      </w:tr>
    </w:tbl>
    <w:p w:rsidR="00E46675" w:rsidRDefault="00E46675" w:rsidP="00E46675">
      <w:pPr>
        <w:pStyle w:val="NormalWeb"/>
        <w:spacing w:before="0" w:beforeAutospacing="0"/>
      </w:pPr>
      <w:r>
        <w:rPr>
          <w:rStyle w:val="Textoennegrita"/>
          <w:rFonts w:eastAsiaTheme="majorEastAsia"/>
        </w:rPr>
        <w:t>Note:</w:t>
      </w:r>
      <w:r>
        <w:t> </w:t>
      </w:r>
      <w:r>
        <w:rPr>
          <w:rStyle w:val="CdigoHTML"/>
        </w:rPr>
        <w:t>=&gt;</w:t>
      </w:r>
      <w:r>
        <w:t> is not a comparison operator but rather is the notation for </w:t>
      </w:r>
      <w:hyperlink r:id="rId84" w:history="1">
        <w:r>
          <w:rPr>
            <w:rStyle w:val="Hipervnculo"/>
          </w:rPr>
          <w:t>Arrow functions</w:t>
        </w:r>
      </w:hyperlink>
      <w:r>
        <w:t>.</w:t>
      </w:r>
    </w:p>
    <w:p w:rsidR="00E46675" w:rsidRDefault="00E46675" w:rsidP="00E46675">
      <w:pPr>
        <w:pStyle w:val="Ttulo3"/>
      </w:pPr>
      <w:hyperlink r:id="rId85" w:anchor="arithmetic_operators" w:tooltip="Permalink to Arithmetic operators" w:history="1">
        <w:r>
          <w:rPr>
            <w:rStyle w:val="Hipervnculo"/>
          </w:rPr>
          <w:t>Arithmetic operators</w:t>
        </w:r>
      </w:hyperlink>
    </w:p>
    <w:p w:rsidR="00E46675" w:rsidRDefault="00E46675" w:rsidP="00E46675">
      <w:pPr>
        <w:pStyle w:val="NormalWeb"/>
      </w:pPr>
      <w:r>
        <w:t>An arithmetic operator takes numerical values (either literals or variables) as their operands and returns a single numerical value. The standard arithmetic operators are addition (</w:t>
      </w:r>
      <w:r>
        <w:rPr>
          <w:rStyle w:val="CdigoHTML"/>
        </w:rPr>
        <w:t>+</w:t>
      </w:r>
      <w:r>
        <w:t>), subtraction (</w:t>
      </w:r>
      <w:r>
        <w:rPr>
          <w:rStyle w:val="CdigoHTML"/>
        </w:rPr>
        <w:t>-</w:t>
      </w:r>
      <w:r>
        <w:t>), multiplication (</w:t>
      </w:r>
      <w:r>
        <w:rPr>
          <w:rStyle w:val="CdigoHTML"/>
        </w:rPr>
        <w:t>*</w:t>
      </w:r>
      <w:r>
        <w:t>), and division (</w:t>
      </w:r>
      <w:r>
        <w:rPr>
          <w:rStyle w:val="CdigoHTML"/>
        </w:rPr>
        <w:t>/</w:t>
      </w:r>
      <w:r>
        <w:t>). These operators work as they do in most other programming languages when used with floating point numbers (in particular, note that division by zero produces </w:t>
      </w:r>
      <w:hyperlink r:id="rId86" w:history="1">
        <w:r>
          <w:rPr>
            <w:rStyle w:val="CdigoHTML"/>
            <w:color w:val="0000FF"/>
            <w:u w:val="single"/>
          </w:rPr>
          <w:t>Infinity</w:t>
        </w:r>
      </w:hyperlink>
      <w:r>
        <w:t>). For example:</w:t>
      </w:r>
    </w:p>
    <w:p w:rsidR="00E46675" w:rsidRDefault="00E46675" w:rsidP="00E46675">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2;</w:t>
      </w:r>
      <w:r>
        <w:rPr>
          <w:rStyle w:val="CdigoHTML"/>
        </w:rPr>
        <w:t xml:space="preserve"> </w:t>
      </w:r>
      <w:r>
        <w:rPr>
          <w:rStyle w:val="token"/>
        </w:rPr>
        <w:t>// 0.5</w:t>
      </w:r>
    </w:p>
    <w:p w:rsidR="00E46675" w:rsidRDefault="00E46675" w:rsidP="00E46675">
      <w:pPr>
        <w:pStyle w:val="HTMLconformatoprevio"/>
        <w:rPr>
          <w:rStyle w:val="CdigoHTML"/>
        </w:rPr>
      </w:pPr>
      <w:r>
        <w:rPr>
          <w:rStyle w:val="token"/>
        </w:rPr>
        <w:t>1</w:t>
      </w:r>
      <w:r>
        <w:rPr>
          <w:rStyle w:val="CdigoHTML"/>
        </w:rPr>
        <w:t xml:space="preserve"> </w:t>
      </w:r>
      <w:r>
        <w:rPr>
          <w:rStyle w:val="token"/>
        </w:rPr>
        <w:t>/</w:t>
      </w:r>
      <w:r>
        <w:rPr>
          <w:rStyle w:val="CdigoHTML"/>
        </w:rPr>
        <w:t xml:space="preserve"> </w:t>
      </w:r>
      <w:r>
        <w:rPr>
          <w:rStyle w:val="token"/>
        </w:rPr>
        <w:t>2</w:t>
      </w:r>
      <w:r>
        <w:rPr>
          <w:rStyle w:val="CdigoHTML"/>
        </w:rPr>
        <w:t xml:space="preserve"> </w:t>
      </w:r>
      <w:r>
        <w:rPr>
          <w:rStyle w:val="token"/>
        </w:rPr>
        <w:t>==</w:t>
      </w:r>
      <w:r>
        <w:rPr>
          <w:rStyle w:val="CdigoHTML"/>
        </w:rPr>
        <w:t xml:space="preserve"> </w:t>
      </w:r>
      <w:r>
        <w:rPr>
          <w:rStyle w:val="token"/>
        </w:rPr>
        <w:t>1.0</w:t>
      </w:r>
      <w:r>
        <w:rPr>
          <w:rStyle w:val="CdigoHTML"/>
        </w:rPr>
        <w:t xml:space="preserve"> </w:t>
      </w:r>
      <w:r>
        <w:rPr>
          <w:rStyle w:val="token"/>
        </w:rPr>
        <w:t>/</w:t>
      </w:r>
      <w:r>
        <w:rPr>
          <w:rStyle w:val="CdigoHTML"/>
        </w:rPr>
        <w:t xml:space="preserve"> </w:t>
      </w:r>
      <w:r>
        <w:rPr>
          <w:rStyle w:val="token"/>
        </w:rPr>
        <w:t>2.0;</w:t>
      </w:r>
      <w:r>
        <w:rPr>
          <w:rStyle w:val="CdigoHTML"/>
        </w:rPr>
        <w:t xml:space="preserve"> </w:t>
      </w:r>
      <w:r>
        <w:rPr>
          <w:rStyle w:val="token"/>
        </w:rPr>
        <w:t>// this is true</w:t>
      </w:r>
    </w:p>
    <w:p w:rsidR="00E46675" w:rsidRDefault="00E46675" w:rsidP="00E46675">
      <w:pPr>
        <w:pStyle w:val="NormalWeb"/>
      </w:pPr>
      <w:r>
        <w:t>In addition to the standard arithmetic operations (</w:t>
      </w:r>
      <w:r>
        <w:rPr>
          <w:rStyle w:val="CdigoHTML"/>
        </w:rPr>
        <w:t>+</w:t>
      </w:r>
      <w:r>
        <w:t>, </w:t>
      </w:r>
      <w:r>
        <w:rPr>
          <w:rStyle w:val="CdigoHTML"/>
        </w:rPr>
        <w:t>-</w:t>
      </w:r>
      <w:r>
        <w:t>, </w:t>
      </w:r>
      <w:r>
        <w:rPr>
          <w:rStyle w:val="CdigoHTML"/>
        </w:rPr>
        <w:t>*</w:t>
      </w:r>
      <w:r>
        <w:t>, </w:t>
      </w:r>
      <w:r>
        <w:rPr>
          <w:rStyle w:val="CdigoHTML"/>
        </w:rPr>
        <w:t>/</w:t>
      </w:r>
      <w:r>
        <w:t>), JavaScript provides the arithmetic operators listed in the following table:</w:t>
      </w:r>
    </w:p>
    <w:tbl>
      <w:tblPr>
        <w:tblW w:w="10511" w:type="dxa"/>
        <w:tblCellMar>
          <w:top w:w="15" w:type="dxa"/>
          <w:left w:w="15" w:type="dxa"/>
          <w:bottom w:w="15" w:type="dxa"/>
          <w:right w:w="15" w:type="dxa"/>
        </w:tblCellMar>
        <w:tblLook w:val="04A0" w:firstRow="1" w:lastRow="0" w:firstColumn="1" w:lastColumn="0" w:noHBand="0" w:noVBand="1"/>
      </w:tblPr>
      <w:tblGrid>
        <w:gridCol w:w="1656"/>
        <w:gridCol w:w="5587"/>
        <w:gridCol w:w="3268"/>
      </w:tblGrid>
      <w:tr w:rsidR="00E46675" w:rsidTr="00E46675">
        <w:trPr>
          <w:tblHeader/>
        </w:trPr>
        <w:tc>
          <w:tcPr>
            <w:tcW w:w="0" w:type="auto"/>
            <w:gridSpan w:val="3"/>
            <w:tcBorders>
              <w:top w:val="nil"/>
              <w:left w:val="nil"/>
              <w:bottom w:val="nil"/>
              <w:right w:val="nil"/>
            </w:tcBorders>
            <w:vAlign w:val="center"/>
            <w:hideMark/>
          </w:tcPr>
          <w:p w:rsidR="00E46675" w:rsidRDefault="00E46675">
            <w:pPr>
              <w:jc w:val="center"/>
              <w:rPr>
                <w:sz w:val="24"/>
                <w:szCs w:val="24"/>
              </w:rPr>
            </w:pPr>
            <w:r>
              <w:t>Arithmetic operators</w:t>
            </w:r>
          </w:p>
        </w:tc>
      </w:tr>
      <w:tr w:rsidR="00E46675" w:rsidTr="00E46675">
        <w:trPr>
          <w:tblHeader/>
        </w:trPr>
        <w:tc>
          <w:tcPr>
            <w:tcW w:w="0" w:type="auto"/>
            <w:vAlign w:val="center"/>
            <w:hideMark/>
          </w:tcPr>
          <w:p w:rsidR="00E46675" w:rsidRDefault="00E46675">
            <w:pPr>
              <w:rPr>
                <w:b/>
                <w:bCs/>
              </w:rPr>
            </w:pPr>
            <w:r>
              <w:rPr>
                <w:b/>
                <w:bCs/>
              </w:rPr>
              <w:t>Operator</w:t>
            </w:r>
          </w:p>
        </w:tc>
        <w:tc>
          <w:tcPr>
            <w:tcW w:w="0" w:type="auto"/>
            <w:vAlign w:val="center"/>
            <w:hideMark/>
          </w:tcPr>
          <w:p w:rsidR="00E46675" w:rsidRDefault="00E46675">
            <w:pPr>
              <w:rPr>
                <w:b/>
                <w:bCs/>
              </w:rPr>
            </w:pPr>
            <w:r>
              <w:rPr>
                <w:b/>
                <w:bCs/>
              </w:rPr>
              <w:t>Description</w:t>
            </w:r>
          </w:p>
        </w:tc>
        <w:tc>
          <w:tcPr>
            <w:tcW w:w="0" w:type="auto"/>
            <w:vAlign w:val="center"/>
            <w:hideMark/>
          </w:tcPr>
          <w:p w:rsidR="00E46675" w:rsidRDefault="00E46675">
            <w:pPr>
              <w:rPr>
                <w:b/>
                <w:bCs/>
              </w:rPr>
            </w:pPr>
            <w:r>
              <w:rPr>
                <w:b/>
                <w:bCs/>
              </w:rPr>
              <w:t>Example</w:t>
            </w:r>
          </w:p>
        </w:tc>
      </w:tr>
      <w:tr w:rsidR="00E46675" w:rsidTr="00E46675">
        <w:tc>
          <w:tcPr>
            <w:tcW w:w="0" w:type="auto"/>
            <w:vAlign w:val="center"/>
            <w:hideMark/>
          </w:tcPr>
          <w:p w:rsidR="00E46675" w:rsidRDefault="00E46675">
            <w:hyperlink r:id="rId87" w:history="1">
              <w:r>
                <w:rPr>
                  <w:rStyle w:val="Hipervnculo"/>
                </w:rPr>
                <w:t>Remainder</w:t>
              </w:r>
            </w:hyperlink>
            <w:r>
              <w:t> (</w:t>
            </w:r>
            <w:r>
              <w:rPr>
                <w:rStyle w:val="CdigoHTML"/>
                <w:rFonts w:eastAsiaTheme="minorHAnsi"/>
              </w:rPr>
              <w:t>%</w:t>
            </w:r>
            <w:r>
              <w:t>)</w:t>
            </w:r>
          </w:p>
        </w:tc>
        <w:tc>
          <w:tcPr>
            <w:tcW w:w="0" w:type="auto"/>
            <w:vAlign w:val="center"/>
            <w:hideMark/>
          </w:tcPr>
          <w:p w:rsidR="00E46675" w:rsidRDefault="00E46675">
            <w:r>
              <w:t>Binary operator. Returns the integer remainder of dividing the two operands.</w:t>
            </w:r>
          </w:p>
        </w:tc>
        <w:tc>
          <w:tcPr>
            <w:tcW w:w="0" w:type="auto"/>
            <w:vAlign w:val="center"/>
            <w:hideMark/>
          </w:tcPr>
          <w:p w:rsidR="00E46675" w:rsidRDefault="00E46675">
            <w:r>
              <w:t>12 % 5 returns 2.</w:t>
            </w:r>
          </w:p>
        </w:tc>
      </w:tr>
      <w:tr w:rsidR="00E46675" w:rsidTr="00E46675">
        <w:tc>
          <w:tcPr>
            <w:tcW w:w="0" w:type="auto"/>
            <w:vAlign w:val="center"/>
            <w:hideMark/>
          </w:tcPr>
          <w:p w:rsidR="00E46675" w:rsidRDefault="00E46675">
            <w:hyperlink r:id="rId88" w:history="1">
              <w:r>
                <w:rPr>
                  <w:rStyle w:val="Hipervnculo"/>
                </w:rPr>
                <w:t>Increment</w:t>
              </w:r>
            </w:hyperlink>
            <w:r>
              <w:t> (</w:t>
            </w:r>
            <w:r>
              <w:rPr>
                <w:rStyle w:val="CdigoHTML"/>
                <w:rFonts w:eastAsiaTheme="minorHAnsi"/>
              </w:rPr>
              <w:t>++</w:t>
            </w:r>
            <w:r>
              <w:t>)</w:t>
            </w:r>
          </w:p>
        </w:tc>
        <w:tc>
          <w:tcPr>
            <w:tcW w:w="0" w:type="auto"/>
            <w:vAlign w:val="center"/>
            <w:hideMark/>
          </w:tcPr>
          <w:p w:rsidR="00E46675" w:rsidRDefault="00E46675">
            <w:r>
              <w:t>Unary operator. Adds one to its operand. If used as a prefix operator (</w:t>
            </w:r>
            <w:r>
              <w:rPr>
                <w:rStyle w:val="CdigoHTML"/>
                <w:rFonts w:eastAsiaTheme="minorHAnsi"/>
              </w:rPr>
              <w:t>++x</w:t>
            </w:r>
            <w:r>
              <w:t>), returns the value of its operand after adding one; if used as a postfix operator (</w:t>
            </w:r>
            <w:r>
              <w:rPr>
                <w:rStyle w:val="CdigoHTML"/>
                <w:rFonts w:eastAsiaTheme="minorHAnsi"/>
              </w:rPr>
              <w:t>x++</w:t>
            </w:r>
            <w:r>
              <w:t>), returns the value of its operand before adding one.</w:t>
            </w:r>
          </w:p>
        </w:tc>
        <w:tc>
          <w:tcPr>
            <w:tcW w:w="0" w:type="auto"/>
            <w:vAlign w:val="center"/>
            <w:hideMark/>
          </w:tcPr>
          <w:p w:rsidR="00E46675" w:rsidRDefault="00E46675">
            <w:r>
              <w:t>If </w:t>
            </w:r>
            <w:r>
              <w:rPr>
                <w:rStyle w:val="CdigoHTML"/>
                <w:rFonts w:eastAsiaTheme="minorHAnsi"/>
              </w:rPr>
              <w:t>x</w:t>
            </w:r>
            <w:r>
              <w:t> is 3, then </w:t>
            </w:r>
            <w:r>
              <w:rPr>
                <w:rStyle w:val="CdigoHTML"/>
                <w:rFonts w:eastAsiaTheme="minorHAnsi"/>
              </w:rPr>
              <w:t>++x</w:t>
            </w:r>
            <w:r>
              <w:t> sets </w:t>
            </w:r>
            <w:r>
              <w:rPr>
                <w:rStyle w:val="CdigoHTML"/>
                <w:rFonts w:eastAsiaTheme="minorHAnsi"/>
              </w:rPr>
              <w:t>x</w:t>
            </w:r>
            <w:r>
              <w:t> to 4 and returns 4, whereas </w:t>
            </w:r>
            <w:r>
              <w:rPr>
                <w:rStyle w:val="CdigoHTML"/>
                <w:rFonts w:eastAsiaTheme="minorHAnsi"/>
              </w:rPr>
              <w:t>x++</w:t>
            </w:r>
            <w:r>
              <w:t> returns 3 and, only then, sets </w:t>
            </w:r>
            <w:r>
              <w:rPr>
                <w:rStyle w:val="CdigoHTML"/>
                <w:rFonts w:eastAsiaTheme="minorHAnsi"/>
              </w:rPr>
              <w:t>x</w:t>
            </w:r>
            <w:r>
              <w:t> to 4.</w:t>
            </w:r>
          </w:p>
        </w:tc>
      </w:tr>
      <w:tr w:rsidR="00E46675" w:rsidTr="00E46675">
        <w:tc>
          <w:tcPr>
            <w:tcW w:w="0" w:type="auto"/>
            <w:vAlign w:val="center"/>
            <w:hideMark/>
          </w:tcPr>
          <w:p w:rsidR="00E46675" w:rsidRDefault="00E46675">
            <w:hyperlink r:id="rId89" w:history="1">
              <w:r>
                <w:rPr>
                  <w:rStyle w:val="Hipervnculo"/>
                </w:rPr>
                <w:t>Decrement</w:t>
              </w:r>
            </w:hyperlink>
            <w:r>
              <w:t> (</w:t>
            </w:r>
            <w:r>
              <w:rPr>
                <w:rStyle w:val="CdigoHTML"/>
                <w:rFonts w:eastAsiaTheme="minorHAnsi"/>
              </w:rPr>
              <w:t>--</w:t>
            </w:r>
            <w:r>
              <w:t>)</w:t>
            </w:r>
          </w:p>
        </w:tc>
        <w:tc>
          <w:tcPr>
            <w:tcW w:w="0" w:type="auto"/>
            <w:vAlign w:val="center"/>
            <w:hideMark/>
          </w:tcPr>
          <w:p w:rsidR="00E46675" w:rsidRDefault="00E46675">
            <w:r>
              <w:t>Unary operator. Subtracts one from its operand. The return value is analogous to that for the increment operator.</w:t>
            </w:r>
          </w:p>
        </w:tc>
        <w:tc>
          <w:tcPr>
            <w:tcW w:w="0" w:type="auto"/>
            <w:vAlign w:val="center"/>
            <w:hideMark/>
          </w:tcPr>
          <w:p w:rsidR="00E46675" w:rsidRDefault="00E46675">
            <w:r>
              <w:t>If </w:t>
            </w:r>
            <w:r>
              <w:rPr>
                <w:rStyle w:val="CdigoHTML"/>
                <w:rFonts w:eastAsiaTheme="minorHAnsi"/>
              </w:rPr>
              <w:t>x</w:t>
            </w:r>
            <w:r>
              <w:t> is 3, then </w:t>
            </w:r>
            <w:r>
              <w:rPr>
                <w:rStyle w:val="CdigoHTML"/>
                <w:rFonts w:eastAsiaTheme="minorHAnsi"/>
              </w:rPr>
              <w:t>--x</w:t>
            </w:r>
            <w:r>
              <w:t> sets </w:t>
            </w:r>
            <w:r>
              <w:rPr>
                <w:rStyle w:val="CdigoHTML"/>
                <w:rFonts w:eastAsiaTheme="minorHAnsi"/>
              </w:rPr>
              <w:t>x</w:t>
            </w:r>
            <w:r>
              <w:t> to 2 and returns 2, whereas </w:t>
            </w:r>
            <w:r>
              <w:rPr>
                <w:rStyle w:val="CdigoHTML"/>
                <w:rFonts w:eastAsiaTheme="minorHAnsi"/>
              </w:rPr>
              <w:t>x--</w:t>
            </w:r>
            <w:r>
              <w:t> returns 3 and, only then, sets </w:t>
            </w:r>
            <w:r>
              <w:rPr>
                <w:rStyle w:val="CdigoHTML"/>
                <w:rFonts w:eastAsiaTheme="minorHAnsi"/>
              </w:rPr>
              <w:t>x</w:t>
            </w:r>
            <w:r>
              <w:t> to 2.</w:t>
            </w:r>
          </w:p>
        </w:tc>
      </w:tr>
      <w:tr w:rsidR="00E46675" w:rsidTr="00E46675">
        <w:tc>
          <w:tcPr>
            <w:tcW w:w="0" w:type="auto"/>
            <w:vAlign w:val="center"/>
            <w:hideMark/>
          </w:tcPr>
          <w:p w:rsidR="00E46675" w:rsidRDefault="00E46675">
            <w:hyperlink r:id="rId90" w:history="1">
              <w:r>
                <w:rPr>
                  <w:rStyle w:val="Hipervnculo"/>
                </w:rPr>
                <w:t>Unary negation</w:t>
              </w:r>
            </w:hyperlink>
            <w:r>
              <w:t> (</w:t>
            </w:r>
            <w:r>
              <w:rPr>
                <w:rStyle w:val="CdigoHTML"/>
                <w:rFonts w:eastAsiaTheme="minorHAnsi"/>
              </w:rPr>
              <w:t>-</w:t>
            </w:r>
            <w:r>
              <w:t>)</w:t>
            </w:r>
          </w:p>
        </w:tc>
        <w:tc>
          <w:tcPr>
            <w:tcW w:w="0" w:type="auto"/>
            <w:vAlign w:val="center"/>
            <w:hideMark/>
          </w:tcPr>
          <w:p w:rsidR="00E46675" w:rsidRDefault="00E46675">
            <w:r>
              <w:t>Unary operator. Returns the negation of its operand.</w:t>
            </w:r>
          </w:p>
        </w:tc>
        <w:tc>
          <w:tcPr>
            <w:tcW w:w="0" w:type="auto"/>
            <w:vAlign w:val="center"/>
            <w:hideMark/>
          </w:tcPr>
          <w:p w:rsidR="00E46675" w:rsidRDefault="00E46675">
            <w:r>
              <w:t>If </w:t>
            </w:r>
            <w:r>
              <w:rPr>
                <w:rStyle w:val="CdigoHTML"/>
                <w:rFonts w:eastAsiaTheme="minorHAnsi"/>
              </w:rPr>
              <w:t>x</w:t>
            </w:r>
            <w:r>
              <w:t> is 3, then </w:t>
            </w:r>
            <w:r>
              <w:rPr>
                <w:rStyle w:val="CdigoHTML"/>
                <w:rFonts w:eastAsiaTheme="minorHAnsi"/>
              </w:rPr>
              <w:t>-x</w:t>
            </w:r>
            <w:r>
              <w:t> returns -3.</w:t>
            </w:r>
          </w:p>
        </w:tc>
      </w:tr>
      <w:tr w:rsidR="00E46675" w:rsidTr="00E46675">
        <w:tc>
          <w:tcPr>
            <w:tcW w:w="0" w:type="auto"/>
            <w:vAlign w:val="center"/>
            <w:hideMark/>
          </w:tcPr>
          <w:p w:rsidR="00E46675" w:rsidRDefault="00E46675">
            <w:hyperlink r:id="rId91" w:history="1">
              <w:r>
                <w:rPr>
                  <w:rStyle w:val="Hipervnculo"/>
                </w:rPr>
                <w:t>Unary plus</w:t>
              </w:r>
            </w:hyperlink>
            <w:r>
              <w:t> (</w:t>
            </w:r>
            <w:r>
              <w:rPr>
                <w:rStyle w:val="CdigoHTML"/>
                <w:rFonts w:eastAsiaTheme="minorHAnsi"/>
              </w:rPr>
              <w:t>+</w:t>
            </w:r>
            <w:r>
              <w:t>)</w:t>
            </w:r>
          </w:p>
        </w:tc>
        <w:tc>
          <w:tcPr>
            <w:tcW w:w="0" w:type="auto"/>
            <w:vAlign w:val="center"/>
            <w:hideMark/>
          </w:tcPr>
          <w:p w:rsidR="00E46675" w:rsidRDefault="00E46675">
            <w:r>
              <w:t>Unary operator. Attempts to convert the operand to a number, if it is not already.</w:t>
            </w:r>
          </w:p>
        </w:tc>
        <w:tc>
          <w:tcPr>
            <w:tcW w:w="0" w:type="auto"/>
            <w:vAlign w:val="center"/>
            <w:hideMark/>
          </w:tcPr>
          <w:p w:rsidR="00E46675" w:rsidRDefault="00E46675">
            <w:pPr>
              <w:pStyle w:val="NormalWeb"/>
            </w:pPr>
            <w:r>
              <w:rPr>
                <w:rStyle w:val="CdigoHTML"/>
              </w:rPr>
              <w:t>+"3"</w:t>
            </w:r>
            <w:r>
              <w:t> returns </w:t>
            </w:r>
            <w:r>
              <w:rPr>
                <w:rStyle w:val="CdigoHTML"/>
              </w:rPr>
              <w:t>3</w:t>
            </w:r>
            <w:r>
              <w:t>.</w:t>
            </w:r>
          </w:p>
          <w:p w:rsidR="00E46675" w:rsidRDefault="00E46675">
            <w:pPr>
              <w:pStyle w:val="NormalWeb"/>
            </w:pPr>
            <w:r>
              <w:rPr>
                <w:rStyle w:val="CdigoHTML"/>
              </w:rPr>
              <w:t>+true</w:t>
            </w:r>
            <w:r>
              <w:t> returns </w:t>
            </w:r>
            <w:r>
              <w:rPr>
                <w:rStyle w:val="CdigoHTML"/>
              </w:rPr>
              <w:t>1</w:t>
            </w:r>
            <w:r>
              <w:t>.</w:t>
            </w:r>
          </w:p>
        </w:tc>
      </w:tr>
      <w:tr w:rsidR="00E46675" w:rsidTr="00E46675">
        <w:tc>
          <w:tcPr>
            <w:tcW w:w="0" w:type="auto"/>
            <w:vAlign w:val="center"/>
            <w:hideMark/>
          </w:tcPr>
          <w:p w:rsidR="00E46675" w:rsidRDefault="00E46675">
            <w:hyperlink r:id="rId92" w:history="1">
              <w:r>
                <w:rPr>
                  <w:rStyle w:val="Hipervnculo"/>
                </w:rPr>
                <w:t>Exponentiation operator</w:t>
              </w:r>
            </w:hyperlink>
            <w:r>
              <w:t> (</w:t>
            </w:r>
            <w:r>
              <w:rPr>
                <w:rStyle w:val="CdigoHTML"/>
                <w:rFonts w:eastAsiaTheme="minorHAnsi"/>
              </w:rPr>
              <w:t>**</w:t>
            </w:r>
            <w:r>
              <w:t>)</w:t>
            </w:r>
          </w:p>
        </w:tc>
        <w:tc>
          <w:tcPr>
            <w:tcW w:w="0" w:type="auto"/>
            <w:vAlign w:val="center"/>
            <w:hideMark/>
          </w:tcPr>
          <w:p w:rsidR="00E46675" w:rsidRDefault="00E46675">
            <w:r>
              <w:t>Calculates the </w:t>
            </w:r>
            <w:r>
              <w:rPr>
                <w:rStyle w:val="CdigoHTML"/>
                <w:rFonts w:eastAsiaTheme="minorHAnsi"/>
              </w:rPr>
              <w:t>base</w:t>
            </w:r>
            <w:r>
              <w:t> to the </w:t>
            </w:r>
            <w:r>
              <w:rPr>
                <w:rStyle w:val="CdigoHTML"/>
                <w:rFonts w:eastAsiaTheme="minorHAnsi"/>
              </w:rPr>
              <w:t>exponent</w:t>
            </w:r>
            <w:r>
              <w:t> power, that is, </w:t>
            </w:r>
            <w:r>
              <w:rPr>
                <w:rStyle w:val="CdigoHTML"/>
                <w:rFonts w:eastAsiaTheme="minorHAnsi"/>
              </w:rPr>
              <w:t>base^exponent</w:t>
            </w:r>
          </w:p>
        </w:tc>
        <w:tc>
          <w:tcPr>
            <w:tcW w:w="0" w:type="auto"/>
            <w:vAlign w:val="center"/>
            <w:hideMark/>
          </w:tcPr>
          <w:p w:rsidR="00E46675" w:rsidRDefault="00E46675">
            <w:r>
              <w:rPr>
                <w:rStyle w:val="CdigoHTML"/>
                <w:rFonts w:eastAsiaTheme="minorHAnsi"/>
              </w:rPr>
              <w:t>2 ** 3</w:t>
            </w:r>
            <w:r>
              <w:t> returns </w:t>
            </w:r>
            <w:r>
              <w:rPr>
                <w:rStyle w:val="CdigoHTML"/>
                <w:rFonts w:eastAsiaTheme="minorHAnsi"/>
              </w:rPr>
              <w:t>8</w:t>
            </w:r>
            <w:r>
              <w:t>.</w:t>
            </w:r>
            <w:r>
              <w:br/>
            </w:r>
            <w:r>
              <w:rPr>
                <w:rStyle w:val="CdigoHTML"/>
                <w:rFonts w:eastAsiaTheme="minorHAnsi"/>
              </w:rPr>
              <w:t>10 ** -1</w:t>
            </w:r>
            <w:r>
              <w:t> returns </w:t>
            </w:r>
            <w:r>
              <w:rPr>
                <w:rStyle w:val="CdigoHTML"/>
                <w:rFonts w:eastAsiaTheme="minorHAnsi"/>
              </w:rPr>
              <w:t>0.1</w:t>
            </w:r>
            <w:r>
              <w:t>.</w:t>
            </w:r>
          </w:p>
        </w:tc>
      </w:tr>
    </w:tbl>
    <w:p w:rsidR="00E46675" w:rsidRDefault="00E46675" w:rsidP="00E46675">
      <w:pPr>
        <w:pStyle w:val="Ttulo3"/>
      </w:pPr>
      <w:hyperlink r:id="rId93" w:anchor="bitwise_operators" w:tooltip="Permalink to Bitwise operators" w:history="1">
        <w:r>
          <w:rPr>
            <w:rStyle w:val="Hipervnculo"/>
          </w:rPr>
          <w:t>Bitwise operators</w:t>
        </w:r>
      </w:hyperlink>
    </w:p>
    <w:p w:rsidR="00E46675" w:rsidRDefault="00E46675" w:rsidP="00E46675">
      <w:pPr>
        <w:pStyle w:val="NormalWeb"/>
      </w:pPr>
      <w:r>
        <w:t>A bitwise operator treats their operands as a set of 32 bits (zeros and ones), rather than as decimal, hexadecimal, or octal numbers. For example, the decimal number nine has a binary representation of 1001. Bitwise operators perform their operations on such binary representations, but they return standard JavaScript numerical values.</w:t>
      </w:r>
    </w:p>
    <w:p w:rsidR="00E46675" w:rsidRDefault="00E46675" w:rsidP="00E46675">
      <w:pPr>
        <w:pStyle w:val="NormalWeb"/>
      </w:pPr>
      <w:r>
        <w:t>The following table summarizes JavaScript's bitwise operators.</w:t>
      </w:r>
    </w:p>
    <w:tbl>
      <w:tblPr>
        <w:tblW w:w="10511" w:type="dxa"/>
        <w:tblCellMar>
          <w:top w:w="15" w:type="dxa"/>
          <w:left w:w="15" w:type="dxa"/>
          <w:bottom w:w="15" w:type="dxa"/>
          <w:right w:w="15" w:type="dxa"/>
        </w:tblCellMar>
        <w:tblLook w:val="04A0" w:firstRow="1" w:lastRow="0" w:firstColumn="1" w:lastColumn="0" w:noHBand="0" w:noVBand="1"/>
      </w:tblPr>
      <w:tblGrid>
        <w:gridCol w:w="1760"/>
        <w:gridCol w:w="723"/>
        <w:gridCol w:w="8028"/>
      </w:tblGrid>
      <w:tr w:rsidR="00E46675" w:rsidTr="00E46675">
        <w:trPr>
          <w:tblHeader/>
        </w:trPr>
        <w:tc>
          <w:tcPr>
            <w:tcW w:w="0" w:type="auto"/>
            <w:vAlign w:val="center"/>
            <w:hideMark/>
          </w:tcPr>
          <w:p w:rsidR="00E46675" w:rsidRDefault="00E46675">
            <w:pPr>
              <w:rPr>
                <w:b/>
                <w:bCs/>
              </w:rPr>
            </w:pPr>
            <w:r>
              <w:rPr>
                <w:b/>
                <w:bCs/>
              </w:rPr>
              <w:lastRenderedPageBreak/>
              <w:t>Operator</w:t>
            </w:r>
          </w:p>
        </w:tc>
        <w:tc>
          <w:tcPr>
            <w:tcW w:w="0" w:type="auto"/>
            <w:vAlign w:val="center"/>
            <w:hideMark/>
          </w:tcPr>
          <w:p w:rsidR="00E46675" w:rsidRDefault="00E46675">
            <w:pPr>
              <w:rPr>
                <w:b/>
                <w:bCs/>
              </w:rPr>
            </w:pPr>
            <w:r>
              <w:rPr>
                <w:b/>
                <w:bCs/>
              </w:rPr>
              <w:t>Usage</w:t>
            </w:r>
          </w:p>
        </w:tc>
        <w:tc>
          <w:tcPr>
            <w:tcW w:w="0" w:type="auto"/>
            <w:vAlign w:val="center"/>
            <w:hideMark/>
          </w:tcPr>
          <w:p w:rsidR="00E46675" w:rsidRDefault="00E46675">
            <w:pPr>
              <w:rPr>
                <w:b/>
                <w:bCs/>
              </w:rPr>
            </w:pPr>
            <w:r>
              <w:rPr>
                <w:b/>
                <w:bCs/>
              </w:rPr>
              <w:t>Description</w:t>
            </w:r>
          </w:p>
        </w:tc>
      </w:tr>
      <w:tr w:rsidR="00E46675" w:rsidTr="00E46675">
        <w:tc>
          <w:tcPr>
            <w:tcW w:w="0" w:type="auto"/>
            <w:vAlign w:val="center"/>
            <w:hideMark/>
          </w:tcPr>
          <w:p w:rsidR="00E46675" w:rsidRDefault="00E46675">
            <w:hyperlink r:id="rId94" w:history="1">
              <w:r>
                <w:rPr>
                  <w:rStyle w:val="Hipervnculo"/>
                </w:rPr>
                <w:t>Bitwise AND</w:t>
              </w:r>
            </w:hyperlink>
          </w:p>
        </w:tc>
        <w:tc>
          <w:tcPr>
            <w:tcW w:w="0" w:type="auto"/>
            <w:vAlign w:val="center"/>
            <w:hideMark/>
          </w:tcPr>
          <w:p w:rsidR="00E46675" w:rsidRDefault="00E46675">
            <w:r>
              <w:rPr>
                <w:rStyle w:val="CdigoHTML"/>
                <w:rFonts w:eastAsiaTheme="minorHAnsi"/>
              </w:rPr>
              <w:t>a &amp; b</w:t>
            </w:r>
          </w:p>
        </w:tc>
        <w:tc>
          <w:tcPr>
            <w:tcW w:w="0" w:type="auto"/>
            <w:vAlign w:val="center"/>
            <w:hideMark/>
          </w:tcPr>
          <w:p w:rsidR="00E46675" w:rsidRDefault="00E46675">
            <w:r>
              <w:t>Returns a one in each bit position for which the corresponding bits of both operands are ones.</w:t>
            </w:r>
          </w:p>
        </w:tc>
      </w:tr>
      <w:tr w:rsidR="00E46675" w:rsidTr="00E46675">
        <w:tc>
          <w:tcPr>
            <w:tcW w:w="0" w:type="auto"/>
            <w:vAlign w:val="center"/>
            <w:hideMark/>
          </w:tcPr>
          <w:p w:rsidR="00E46675" w:rsidRDefault="00E46675">
            <w:hyperlink r:id="rId95" w:history="1">
              <w:r>
                <w:rPr>
                  <w:rStyle w:val="Hipervnculo"/>
                </w:rPr>
                <w:t>Bitwise OR</w:t>
              </w:r>
            </w:hyperlink>
          </w:p>
        </w:tc>
        <w:tc>
          <w:tcPr>
            <w:tcW w:w="0" w:type="auto"/>
            <w:vAlign w:val="center"/>
            <w:hideMark/>
          </w:tcPr>
          <w:p w:rsidR="00E46675" w:rsidRDefault="00E46675">
            <w:r>
              <w:rPr>
                <w:rStyle w:val="CdigoHTML"/>
                <w:rFonts w:eastAsiaTheme="minorHAnsi"/>
              </w:rPr>
              <w:t>a | b</w:t>
            </w:r>
          </w:p>
        </w:tc>
        <w:tc>
          <w:tcPr>
            <w:tcW w:w="0" w:type="auto"/>
            <w:vAlign w:val="center"/>
            <w:hideMark/>
          </w:tcPr>
          <w:p w:rsidR="00E46675" w:rsidRDefault="00E46675">
            <w:r>
              <w:t>Returns a zero in each bit position for which the corresponding bits of both operands are zeros.</w:t>
            </w:r>
          </w:p>
        </w:tc>
      </w:tr>
      <w:tr w:rsidR="00E46675" w:rsidTr="00E46675">
        <w:tc>
          <w:tcPr>
            <w:tcW w:w="0" w:type="auto"/>
            <w:vAlign w:val="center"/>
            <w:hideMark/>
          </w:tcPr>
          <w:p w:rsidR="00E46675" w:rsidRDefault="00E46675">
            <w:hyperlink r:id="rId96" w:history="1">
              <w:r>
                <w:rPr>
                  <w:rStyle w:val="Hipervnculo"/>
                </w:rPr>
                <w:t>Bitwise XOR</w:t>
              </w:r>
            </w:hyperlink>
          </w:p>
        </w:tc>
        <w:tc>
          <w:tcPr>
            <w:tcW w:w="0" w:type="auto"/>
            <w:vAlign w:val="center"/>
            <w:hideMark/>
          </w:tcPr>
          <w:p w:rsidR="00E46675" w:rsidRDefault="00E46675">
            <w:r>
              <w:rPr>
                <w:rStyle w:val="CdigoHTML"/>
                <w:rFonts w:eastAsiaTheme="minorHAnsi"/>
              </w:rPr>
              <w:t>a ^ b</w:t>
            </w:r>
          </w:p>
        </w:tc>
        <w:tc>
          <w:tcPr>
            <w:tcW w:w="0" w:type="auto"/>
            <w:vAlign w:val="center"/>
            <w:hideMark/>
          </w:tcPr>
          <w:p w:rsidR="00E46675" w:rsidRDefault="00E46675">
            <w:r>
              <w:t>Returns a zero in each bit position for which the corresponding bits are the same. [Returns a one in each bit position for which the corresponding bits are different.]</w:t>
            </w:r>
          </w:p>
        </w:tc>
      </w:tr>
      <w:tr w:rsidR="00E46675" w:rsidTr="00E46675">
        <w:tc>
          <w:tcPr>
            <w:tcW w:w="0" w:type="auto"/>
            <w:vAlign w:val="center"/>
            <w:hideMark/>
          </w:tcPr>
          <w:p w:rsidR="00E46675" w:rsidRDefault="00E46675">
            <w:hyperlink r:id="rId97" w:history="1">
              <w:r>
                <w:rPr>
                  <w:rStyle w:val="Hipervnculo"/>
                </w:rPr>
                <w:t>Bitwise NOT</w:t>
              </w:r>
            </w:hyperlink>
          </w:p>
        </w:tc>
        <w:tc>
          <w:tcPr>
            <w:tcW w:w="0" w:type="auto"/>
            <w:vAlign w:val="center"/>
            <w:hideMark/>
          </w:tcPr>
          <w:p w:rsidR="00E46675" w:rsidRDefault="00E46675">
            <w:r>
              <w:rPr>
                <w:rStyle w:val="CdigoHTML"/>
                <w:rFonts w:eastAsiaTheme="minorHAnsi"/>
              </w:rPr>
              <w:t>~ a</w:t>
            </w:r>
          </w:p>
        </w:tc>
        <w:tc>
          <w:tcPr>
            <w:tcW w:w="0" w:type="auto"/>
            <w:vAlign w:val="center"/>
            <w:hideMark/>
          </w:tcPr>
          <w:p w:rsidR="00E46675" w:rsidRDefault="00E46675">
            <w:r>
              <w:t>Inverts the bits of its operand.</w:t>
            </w:r>
          </w:p>
        </w:tc>
      </w:tr>
      <w:tr w:rsidR="00E46675" w:rsidTr="00E46675">
        <w:tc>
          <w:tcPr>
            <w:tcW w:w="0" w:type="auto"/>
            <w:vAlign w:val="center"/>
            <w:hideMark/>
          </w:tcPr>
          <w:p w:rsidR="00E46675" w:rsidRDefault="00E46675">
            <w:hyperlink r:id="rId98" w:history="1">
              <w:r>
                <w:rPr>
                  <w:rStyle w:val="Hipervnculo"/>
                </w:rPr>
                <w:t>Left shift</w:t>
              </w:r>
            </w:hyperlink>
          </w:p>
        </w:tc>
        <w:tc>
          <w:tcPr>
            <w:tcW w:w="0" w:type="auto"/>
            <w:vAlign w:val="center"/>
            <w:hideMark/>
          </w:tcPr>
          <w:p w:rsidR="00E46675" w:rsidRDefault="00E46675">
            <w:r>
              <w:rPr>
                <w:rStyle w:val="CdigoHTML"/>
                <w:rFonts w:eastAsiaTheme="minorHAnsi"/>
              </w:rPr>
              <w:t>a &lt;&lt; b</w:t>
            </w:r>
          </w:p>
        </w:tc>
        <w:tc>
          <w:tcPr>
            <w:tcW w:w="0" w:type="auto"/>
            <w:vAlign w:val="center"/>
            <w:hideMark/>
          </w:tcPr>
          <w:p w:rsidR="00E46675" w:rsidRDefault="00E46675">
            <w:r>
              <w:t>Shifts </w:t>
            </w:r>
            <w:r>
              <w:rPr>
                <w:rStyle w:val="CdigoHTML"/>
                <w:rFonts w:eastAsiaTheme="minorHAnsi"/>
              </w:rPr>
              <w:t>a</w:t>
            </w:r>
            <w:r>
              <w:t> in binary representation </w:t>
            </w:r>
            <w:r>
              <w:rPr>
                <w:rStyle w:val="CdigoHTML"/>
                <w:rFonts w:eastAsiaTheme="minorHAnsi"/>
              </w:rPr>
              <w:t>b</w:t>
            </w:r>
            <w:r>
              <w:t> bits to the left, shifting in zeros from the right.</w:t>
            </w:r>
          </w:p>
        </w:tc>
      </w:tr>
      <w:tr w:rsidR="00E46675" w:rsidTr="00E46675">
        <w:tc>
          <w:tcPr>
            <w:tcW w:w="0" w:type="auto"/>
            <w:vAlign w:val="center"/>
            <w:hideMark/>
          </w:tcPr>
          <w:p w:rsidR="00E46675" w:rsidRDefault="00E46675">
            <w:hyperlink r:id="rId99" w:history="1">
              <w:r>
                <w:rPr>
                  <w:rStyle w:val="Hipervnculo"/>
                </w:rPr>
                <w:t>Sign-propagating right shift</w:t>
              </w:r>
            </w:hyperlink>
          </w:p>
        </w:tc>
        <w:tc>
          <w:tcPr>
            <w:tcW w:w="0" w:type="auto"/>
            <w:vAlign w:val="center"/>
            <w:hideMark/>
          </w:tcPr>
          <w:p w:rsidR="00E46675" w:rsidRDefault="00E46675">
            <w:r>
              <w:rPr>
                <w:rStyle w:val="CdigoHTML"/>
                <w:rFonts w:eastAsiaTheme="minorHAnsi"/>
              </w:rPr>
              <w:t>a &gt;&gt; b</w:t>
            </w:r>
          </w:p>
        </w:tc>
        <w:tc>
          <w:tcPr>
            <w:tcW w:w="0" w:type="auto"/>
            <w:vAlign w:val="center"/>
            <w:hideMark/>
          </w:tcPr>
          <w:p w:rsidR="00E46675" w:rsidRDefault="00E46675">
            <w:r>
              <w:t>Shifts </w:t>
            </w:r>
            <w:r>
              <w:rPr>
                <w:rStyle w:val="CdigoHTML"/>
                <w:rFonts w:eastAsiaTheme="minorHAnsi"/>
              </w:rPr>
              <w:t>a</w:t>
            </w:r>
            <w:r>
              <w:t> in binary representation </w:t>
            </w:r>
            <w:r>
              <w:rPr>
                <w:rStyle w:val="CdigoHTML"/>
                <w:rFonts w:eastAsiaTheme="minorHAnsi"/>
              </w:rPr>
              <w:t>b</w:t>
            </w:r>
            <w:r>
              <w:t> bits to the right, discarding bits shifted off.</w:t>
            </w:r>
          </w:p>
        </w:tc>
      </w:tr>
      <w:tr w:rsidR="00E46675" w:rsidTr="00E46675">
        <w:tc>
          <w:tcPr>
            <w:tcW w:w="0" w:type="auto"/>
            <w:vAlign w:val="center"/>
            <w:hideMark/>
          </w:tcPr>
          <w:p w:rsidR="00E46675" w:rsidRDefault="00E46675">
            <w:hyperlink r:id="rId100" w:history="1">
              <w:r>
                <w:rPr>
                  <w:rStyle w:val="Hipervnculo"/>
                </w:rPr>
                <w:t>Zero-fill right shift</w:t>
              </w:r>
            </w:hyperlink>
          </w:p>
        </w:tc>
        <w:tc>
          <w:tcPr>
            <w:tcW w:w="0" w:type="auto"/>
            <w:vAlign w:val="center"/>
            <w:hideMark/>
          </w:tcPr>
          <w:p w:rsidR="00E46675" w:rsidRDefault="00E46675">
            <w:r>
              <w:rPr>
                <w:rStyle w:val="CdigoHTML"/>
                <w:rFonts w:eastAsiaTheme="minorHAnsi"/>
              </w:rPr>
              <w:t>a &gt;&gt;&gt; b</w:t>
            </w:r>
          </w:p>
        </w:tc>
        <w:tc>
          <w:tcPr>
            <w:tcW w:w="0" w:type="auto"/>
            <w:vAlign w:val="center"/>
            <w:hideMark/>
          </w:tcPr>
          <w:p w:rsidR="00E46675" w:rsidRDefault="00E46675">
            <w:r>
              <w:t>Shifts </w:t>
            </w:r>
            <w:r>
              <w:rPr>
                <w:rStyle w:val="CdigoHTML"/>
                <w:rFonts w:eastAsiaTheme="minorHAnsi"/>
              </w:rPr>
              <w:t>a</w:t>
            </w:r>
            <w:r>
              <w:t> in binary representation </w:t>
            </w:r>
            <w:r>
              <w:rPr>
                <w:rStyle w:val="CdigoHTML"/>
                <w:rFonts w:eastAsiaTheme="minorHAnsi"/>
              </w:rPr>
              <w:t>b</w:t>
            </w:r>
            <w:r>
              <w:t> bits to the right, discarding bits shifted off, and shifting in zeros from the left.</w:t>
            </w:r>
          </w:p>
        </w:tc>
      </w:tr>
    </w:tbl>
    <w:p w:rsidR="00E46675" w:rsidRDefault="00E46675" w:rsidP="00E46675">
      <w:pPr>
        <w:pStyle w:val="Ttulo4"/>
        <w:rPr>
          <w:spacing w:val="8"/>
        </w:rPr>
      </w:pPr>
      <w:r>
        <w:rPr>
          <w:spacing w:val="8"/>
        </w:rPr>
        <w:t>Bitwise logical operators</w:t>
      </w:r>
    </w:p>
    <w:p w:rsidR="00E46675" w:rsidRDefault="00E46675" w:rsidP="00E46675">
      <w:pPr>
        <w:pStyle w:val="NormalWeb"/>
      </w:pPr>
      <w:r>
        <w:t>Conceptually, the bitwise logical operators work as follows:</w:t>
      </w:r>
    </w:p>
    <w:p w:rsidR="00E46675" w:rsidRDefault="00E46675" w:rsidP="00E46675">
      <w:pPr>
        <w:numPr>
          <w:ilvl w:val="0"/>
          <w:numId w:val="10"/>
        </w:numPr>
        <w:spacing w:before="100" w:beforeAutospacing="1" w:after="100" w:afterAutospacing="1" w:line="240" w:lineRule="auto"/>
      </w:pPr>
      <w:r>
        <w:t>The operands are converted to thirty-two-bit integers and expressed by a series of bits (zeros and ones). Numbers with more than 32 bits get their most significant bits discarded. For example, the following integer with more than 32 bits will be converted to a 32-bit integer:</w:t>
      </w:r>
    </w:p>
    <w:p w:rsidR="00E46675" w:rsidRDefault="00E46675" w:rsidP="00E46675">
      <w:pPr>
        <w:pStyle w:val="HTMLconformatoprevio"/>
        <w:numPr>
          <w:ilvl w:val="0"/>
          <w:numId w:val="10"/>
        </w:numPr>
        <w:tabs>
          <w:tab w:val="clear" w:pos="720"/>
        </w:tabs>
      </w:pPr>
      <w:r>
        <w:t>Before: 1110 0110 1111 1010 0000 0000 0000 0110 0000 0000 0001</w:t>
      </w:r>
    </w:p>
    <w:p w:rsidR="00E46675" w:rsidRDefault="00E46675" w:rsidP="00E46675">
      <w:pPr>
        <w:pStyle w:val="HTMLconformatoprevio"/>
        <w:numPr>
          <w:ilvl w:val="0"/>
          <w:numId w:val="10"/>
        </w:numPr>
        <w:tabs>
          <w:tab w:val="clear" w:pos="720"/>
        </w:tabs>
      </w:pPr>
      <w:r>
        <w:t>After:                 1010 0000 0000 0000 0110 0000 0000 0001</w:t>
      </w:r>
    </w:p>
    <w:p w:rsidR="00E46675" w:rsidRDefault="00E46675" w:rsidP="00E46675">
      <w:pPr>
        <w:numPr>
          <w:ilvl w:val="0"/>
          <w:numId w:val="10"/>
        </w:numPr>
        <w:spacing w:before="100" w:beforeAutospacing="1" w:after="100" w:afterAutospacing="1" w:line="240" w:lineRule="auto"/>
      </w:pPr>
      <w:r>
        <w:t>Each bit in the first operand is paired with the corresponding bit in the second operand: first bit to first bit, second bit to second bit, and so on.</w:t>
      </w:r>
    </w:p>
    <w:p w:rsidR="00E46675" w:rsidRDefault="00E46675" w:rsidP="00E46675">
      <w:pPr>
        <w:numPr>
          <w:ilvl w:val="0"/>
          <w:numId w:val="10"/>
        </w:numPr>
        <w:spacing w:before="100" w:beforeAutospacing="1" w:after="100" w:afterAutospacing="1" w:line="240" w:lineRule="auto"/>
      </w:pPr>
      <w:r>
        <w:t>The operator is applied to each pair of bits, and the result is constructed bitwise.</w:t>
      </w:r>
    </w:p>
    <w:p w:rsidR="00E46675" w:rsidRDefault="00E46675" w:rsidP="00E46675">
      <w:pPr>
        <w:pStyle w:val="NormalWeb"/>
      </w:pPr>
      <w:r>
        <w:t>For example, the binary representation of nine is 1001, and the binary representation of fifteen is 1111. So, when the bitwise operators are applied to these values, the results are as follows:</w:t>
      </w:r>
    </w:p>
    <w:tbl>
      <w:tblPr>
        <w:tblW w:w="10511" w:type="dxa"/>
        <w:tblCellMar>
          <w:top w:w="15" w:type="dxa"/>
          <w:left w:w="15" w:type="dxa"/>
          <w:bottom w:w="15" w:type="dxa"/>
          <w:right w:w="15" w:type="dxa"/>
        </w:tblCellMar>
        <w:tblLook w:val="04A0" w:firstRow="1" w:lastRow="0" w:firstColumn="1" w:lastColumn="0" w:noHBand="0" w:noVBand="1"/>
      </w:tblPr>
      <w:tblGrid>
        <w:gridCol w:w="1370"/>
        <w:gridCol w:w="814"/>
        <w:gridCol w:w="8327"/>
      </w:tblGrid>
      <w:tr w:rsidR="00E46675" w:rsidTr="00E46675">
        <w:trPr>
          <w:tblHeader/>
        </w:trPr>
        <w:tc>
          <w:tcPr>
            <w:tcW w:w="0" w:type="auto"/>
            <w:vAlign w:val="center"/>
            <w:hideMark/>
          </w:tcPr>
          <w:p w:rsidR="00E46675" w:rsidRDefault="00E46675">
            <w:pPr>
              <w:rPr>
                <w:b/>
                <w:bCs/>
              </w:rPr>
            </w:pPr>
            <w:r>
              <w:rPr>
                <w:b/>
                <w:bCs/>
              </w:rPr>
              <w:t>Expression</w:t>
            </w:r>
          </w:p>
        </w:tc>
        <w:tc>
          <w:tcPr>
            <w:tcW w:w="0" w:type="auto"/>
            <w:vAlign w:val="center"/>
            <w:hideMark/>
          </w:tcPr>
          <w:p w:rsidR="00E46675" w:rsidRDefault="00E46675">
            <w:pPr>
              <w:rPr>
                <w:b/>
                <w:bCs/>
              </w:rPr>
            </w:pPr>
            <w:r>
              <w:rPr>
                <w:b/>
                <w:bCs/>
              </w:rPr>
              <w:t>Result</w:t>
            </w:r>
          </w:p>
        </w:tc>
        <w:tc>
          <w:tcPr>
            <w:tcW w:w="0" w:type="auto"/>
            <w:vAlign w:val="center"/>
            <w:hideMark/>
          </w:tcPr>
          <w:p w:rsidR="00E46675" w:rsidRDefault="00E46675">
            <w:pPr>
              <w:rPr>
                <w:b/>
                <w:bCs/>
              </w:rPr>
            </w:pPr>
            <w:r>
              <w:rPr>
                <w:b/>
                <w:bCs/>
              </w:rPr>
              <w:t>Binary Description</w:t>
            </w:r>
          </w:p>
        </w:tc>
      </w:tr>
      <w:tr w:rsidR="00E46675" w:rsidTr="00E46675">
        <w:tc>
          <w:tcPr>
            <w:tcW w:w="0" w:type="auto"/>
            <w:vAlign w:val="center"/>
            <w:hideMark/>
          </w:tcPr>
          <w:p w:rsidR="00E46675" w:rsidRDefault="00E46675">
            <w:r>
              <w:rPr>
                <w:rStyle w:val="CdigoHTML"/>
                <w:rFonts w:eastAsiaTheme="minorHAnsi"/>
              </w:rPr>
              <w:t>15 &amp; 9</w:t>
            </w:r>
          </w:p>
        </w:tc>
        <w:tc>
          <w:tcPr>
            <w:tcW w:w="0" w:type="auto"/>
            <w:vAlign w:val="center"/>
            <w:hideMark/>
          </w:tcPr>
          <w:p w:rsidR="00E46675" w:rsidRDefault="00E46675">
            <w:r>
              <w:rPr>
                <w:rStyle w:val="CdigoHTML"/>
                <w:rFonts w:eastAsiaTheme="minorHAnsi"/>
              </w:rPr>
              <w:t>9</w:t>
            </w:r>
          </w:p>
        </w:tc>
        <w:tc>
          <w:tcPr>
            <w:tcW w:w="0" w:type="auto"/>
            <w:vAlign w:val="center"/>
            <w:hideMark/>
          </w:tcPr>
          <w:p w:rsidR="00E46675" w:rsidRDefault="00E46675">
            <w:r>
              <w:rPr>
                <w:rStyle w:val="CdigoHTML"/>
                <w:rFonts w:eastAsiaTheme="minorHAnsi"/>
              </w:rPr>
              <w:t>1111 &amp; 1001 = 1001</w:t>
            </w:r>
          </w:p>
        </w:tc>
      </w:tr>
      <w:tr w:rsidR="00E46675" w:rsidTr="00E46675">
        <w:tc>
          <w:tcPr>
            <w:tcW w:w="0" w:type="auto"/>
            <w:vAlign w:val="center"/>
            <w:hideMark/>
          </w:tcPr>
          <w:p w:rsidR="00E46675" w:rsidRDefault="00E46675">
            <w:r>
              <w:rPr>
                <w:rStyle w:val="CdigoHTML"/>
                <w:rFonts w:eastAsiaTheme="minorHAnsi"/>
              </w:rPr>
              <w:t>15 | 9</w:t>
            </w:r>
          </w:p>
        </w:tc>
        <w:tc>
          <w:tcPr>
            <w:tcW w:w="0" w:type="auto"/>
            <w:vAlign w:val="center"/>
            <w:hideMark/>
          </w:tcPr>
          <w:p w:rsidR="00E46675" w:rsidRDefault="00E46675">
            <w:r>
              <w:rPr>
                <w:rStyle w:val="CdigoHTML"/>
                <w:rFonts w:eastAsiaTheme="minorHAnsi"/>
              </w:rPr>
              <w:t>15</w:t>
            </w:r>
          </w:p>
        </w:tc>
        <w:tc>
          <w:tcPr>
            <w:tcW w:w="0" w:type="auto"/>
            <w:vAlign w:val="center"/>
            <w:hideMark/>
          </w:tcPr>
          <w:p w:rsidR="00E46675" w:rsidRDefault="00E46675">
            <w:r>
              <w:rPr>
                <w:rStyle w:val="CdigoHTML"/>
                <w:rFonts w:eastAsiaTheme="minorHAnsi"/>
              </w:rPr>
              <w:t>1111 | 1001 = 1111</w:t>
            </w:r>
          </w:p>
        </w:tc>
      </w:tr>
      <w:tr w:rsidR="00E46675" w:rsidTr="00E46675">
        <w:tc>
          <w:tcPr>
            <w:tcW w:w="0" w:type="auto"/>
            <w:vAlign w:val="center"/>
            <w:hideMark/>
          </w:tcPr>
          <w:p w:rsidR="00E46675" w:rsidRDefault="00E46675">
            <w:r>
              <w:rPr>
                <w:rStyle w:val="CdigoHTML"/>
                <w:rFonts w:eastAsiaTheme="minorHAnsi"/>
              </w:rPr>
              <w:t>15 ^ 9</w:t>
            </w:r>
          </w:p>
        </w:tc>
        <w:tc>
          <w:tcPr>
            <w:tcW w:w="0" w:type="auto"/>
            <w:vAlign w:val="center"/>
            <w:hideMark/>
          </w:tcPr>
          <w:p w:rsidR="00E46675" w:rsidRDefault="00E46675">
            <w:r>
              <w:rPr>
                <w:rStyle w:val="CdigoHTML"/>
                <w:rFonts w:eastAsiaTheme="minorHAnsi"/>
              </w:rPr>
              <w:t>6</w:t>
            </w:r>
          </w:p>
        </w:tc>
        <w:tc>
          <w:tcPr>
            <w:tcW w:w="0" w:type="auto"/>
            <w:vAlign w:val="center"/>
            <w:hideMark/>
          </w:tcPr>
          <w:p w:rsidR="00E46675" w:rsidRDefault="00E46675">
            <w:r>
              <w:rPr>
                <w:rStyle w:val="CdigoHTML"/>
                <w:rFonts w:eastAsiaTheme="minorHAnsi"/>
              </w:rPr>
              <w:t>1111 ^ 1001 = 0110</w:t>
            </w:r>
          </w:p>
        </w:tc>
      </w:tr>
      <w:tr w:rsidR="00E46675" w:rsidTr="00E46675">
        <w:tc>
          <w:tcPr>
            <w:tcW w:w="0" w:type="auto"/>
            <w:vAlign w:val="center"/>
            <w:hideMark/>
          </w:tcPr>
          <w:p w:rsidR="00E46675" w:rsidRDefault="00E46675">
            <w:r>
              <w:rPr>
                <w:rStyle w:val="CdigoHTML"/>
                <w:rFonts w:eastAsiaTheme="minorHAnsi"/>
              </w:rPr>
              <w:t>~15</w:t>
            </w:r>
          </w:p>
        </w:tc>
        <w:tc>
          <w:tcPr>
            <w:tcW w:w="0" w:type="auto"/>
            <w:vAlign w:val="center"/>
            <w:hideMark/>
          </w:tcPr>
          <w:p w:rsidR="00E46675" w:rsidRDefault="00E46675">
            <w:r>
              <w:rPr>
                <w:rStyle w:val="CdigoHTML"/>
                <w:rFonts w:eastAsiaTheme="minorHAnsi"/>
              </w:rPr>
              <w:t>-16</w:t>
            </w:r>
          </w:p>
        </w:tc>
        <w:tc>
          <w:tcPr>
            <w:tcW w:w="0" w:type="auto"/>
            <w:vAlign w:val="center"/>
            <w:hideMark/>
          </w:tcPr>
          <w:p w:rsidR="00E46675" w:rsidRDefault="00E46675">
            <w:r>
              <w:rPr>
                <w:rStyle w:val="CdigoHTML"/>
                <w:rFonts w:eastAsiaTheme="minorHAnsi"/>
              </w:rPr>
              <w:t>~ 0000 0000 ... 0000 1111 = 1111 1111 ... 1111 0000</w:t>
            </w:r>
          </w:p>
        </w:tc>
      </w:tr>
      <w:tr w:rsidR="00E46675" w:rsidTr="00E46675">
        <w:tc>
          <w:tcPr>
            <w:tcW w:w="0" w:type="auto"/>
            <w:vAlign w:val="center"/>
            <w:hideMark/>
          </w:tcPr>
          <w:p w:rsidR="00E46675" w:rsidRDefault="00E46675">
            <w:r>
              <w:rPr>
                <w:rStyle w:val="CdigoHTML"/>
                <w:rFonts w:eastAsiaTheme="minorHAnsi"/>
              </w:rPr>
              <w:t>~9</w:t>
            </w:r>
          </w:p>
        </w:tc>
        <w:tc>
          <w:tcPr>
            <w:tcW w:w="0" w:type="auto"/>
            <w:vAlign w:val="center"/>
            <w:hideMark/>
          </w:tcPr>
          <w:p w:rsidR="00E46675" w:rsidRDefault="00E46675">
            <w:r>
              <w:rPr>
                <w:rStyle w:val="CdigoHTML"/>
                <w:rFonts w:eastAsiaTheme="minorHAnsi"/>
              </w:rPr>
              <w:t>-10</w:t>
            </w:r>
          </w:p>
        </w:tc>
        <w:tc>
          <w:tcPr>
            <w:tcW w:w="0" w:type="auto"/>
            <w:vAlign w:val="center"/>
            <w:hideMark/>
          </w:tcPr>
          <w:p w:rsidR="00E46675" w:rsidRDefault="00E46675">
            <w:r>
              <w:rPr>
                <w:rStyle w:val="CdigoHTML"/>
                <w:rFonts w:eastAsiaTheme="minorHAnsi"/>
              </w:rPr>
              <w:t>~ 0000 0000 ... 0000 1001 = 1111 1111 ... 1111 0110</w:t>
            </w:r>
          </w:p>
        </w:tc>
      </w:tr>
    </w:tbl>
    <w:p w:rsidR="00E46675" w:rsidRDefault="00E46675" w:rsidP="00E46675">
      <w:pPr>
        <w:pStyle w:val="NormalWeb"/>
      </w:pPr>
      <w:r>
        <w:lastRenderedPageBreak/>
        <w:t>Note that all 32 bits are inverted using the Bitwise NOT operator, and that values with the most significant (left-most) bit set to 1 represent negative numbers (two's-complement representation). </w:t>
      </w:r>
      <w:r>
        <w:rPr>
          <w:rStyle w:val="CdigoHTML"/>
        </w:rPr>
        <w:t>~x</w:t>
      </w:r>
      <w:r>
        <w:t> evaluates to the same value that </w:t>
      </w:r>
      <w:r>
        <w:rPr>
          <w:rStyle w:val="CdigoHTML"/>
        </w:rPr>
        <w:t>-x - 1</w:t>
      </w:r>
      <w:r>
        <w:t> evaluates to.</w:t>
      </w:r>
    </w:p>
    <w:p w:rsidR="00E46675" w:rsidRDefault="00E46675" w:rsidP="00E46675">
      <w:pPr>
        <w:pStyle w:val="Ttulo4"/>
        <w:rPr>
          <w:spacing w:val="8"/>
        </w:rPr>
      </w:pPr>
      <w:r>
        <w:rPr>
          <w:spacing w:val="8"/>
        </w:rPr>
        <w:t>Bitwise shift operators</w:t>
      </w:r>
    </w:p>
    <w:p w:rsidR="00E46675" w:rsidRDefault="00E46675" w:rsidP="00E46675">
      <w:pPr>
        <w:pStyle w:val="NormalWeb"/>
      </w:pPr>
      <w:r>
        <w:t>The bitwise shift operators take two operands: the first is a quantity to be shifted, and the second specifies the number of bit positions by which the first operand is to be shifted. The direction of the shift operation is controlled by the operator used.</w:t>
      </w:r>
    </w:p>
    <w:p w:rsidR="00E46675" w:rsidRDefault="00E46675" w:rsidP="00E46675">
      <w:pPr>
        <w:pStyle w:val="NormalWeb"/>
      </w:pPr>
      <w:r>
        <w:t>Shift operators convert their operands to thirty-two-bit integers and return a result of either type </w:t>
      </w:r>
      <w:hyperlink r:id="rId101" w:history="1">
        <w:r>
          <w:rPr>
            <w:rStyle w:val="CdigoHTML"/>
            <w:color w:val="0000FF"/>
            <w:u w:val="single"/>
          </w:rPr>
          <w:t>Number</w:t>
        </w:r>
      </w:hyperlink>
      <w:r>
        <w:t> or </w:t>
      </w:r>
      <w:hyperlink r:id="rId102" w:history="1">
        <w:r>
          <w:rPr>
            <w:rStyle w:val="CdigoHTML"/>
            <w:color w:val="0000FF"/>
            <w:u w:val="single"/>
          </w:rPr>
          <w:t>BigInt</w:t>
        </w:r>
      </w:hyperlink>
      <w:r>
        <w:t>: specifically, if the type of the left operand is </w:t>
      </w:r>
      <w:hyperlink r:id="rId103" w:history="1">
        <w:r>
          <w:rPr>
            <w:rStyle w:val="CdigoHTML"/>
            <w:color w:val="0000FF"/>
            <w:u w:val="single"/>
          </w:rPr>
          <w:t>BigInt</w:t>
        </w:r>
      </w:hyperlink>
      <w:r>
        <w:t>, they return </w:t>
      </w:r>
      <w:hyperlink r:id="rId104" w:history="1">
        <w:r>
          <w:rPr>
            <w:rStyle w:val="CdigoHTML"/>
            <w:color w:val="0000FF"/>
            <w:u w:val="single"/>
          </w:rPr>
          <w:t>BigInt</w:t>
        </w:r>
      </w:hyperlink>
      <w:r>
        <w:t>; otherwise, they return </w:t>
      </w:r>
      <w:hyperlink r:id="rId105" w:history="1">
        <w:r>
          <w:rPr>
            <w:rStyle w:val="CdigoHTML"/>
            <w:color w:val="0000FF"/>
            <w:u w:val="single"/>
          </w:rPr>
          <w:t>Number</w:t>
        </w:r>
      </w:hyperlink>
      <w:r>
        <w:t>.</w:t>
      </w:r>
    </w:p>
    <w:p w:rsidR="00E46675" w:rsidRDefault="00E46675" w:rsidP="00E46675">
      <w:pPr>
        <w:pStyle w:val="NormalWeb"/>
      </w:pPr>
      <w:r>
        <w:t>The shift operators are listed in the following table.</w:t>
      </w:r>
    </w:p>
    <w:tbl>
      <w:tblPr>
        <w:tblW w:w="10511" w:type="dxa"/>
        <w:tblCellMar>
          <w:top w:w="15" w:type="dxa"/>
          <w:left w:w="15" w:type="dxa"/>
          <w:bottom w:w="15" w:type="dxa"/>
          <w:right w:w="15" w:type="dxa"/>
        </w:tblCellMar>
        <w:tblLook w:val="04A0" w:firstRow="1" w:lastRow="0" w:firstColumn="1" w:lastColumn="0" w:noHBand="0" w:noVBand="1"/>
      </w:tblPr>
      <w:tblGrid>
        <w:gridCol w:w="1502"/>
        <w:gridCol w:w="4382"/>
        <w:gridCol w:w="4627"/>
      </w:tblGrid>
      <w:tr w:rsidR="00E46675" w:rsidTr="00E46675">
        <w:trPr>
          <w:tblHeader/>
        </w:trPr>
        <w:tc>
          <w:tcPr>
            <w:tcW w:w="0" w:type="auto"/>
            <w:gridSpan w:val="3"/>
            <w:tcBorders>
              <w:top w:val="nil"/>
              <w:left w:val="nil"/>
              <w:bottom w:val="nil"/>
              <w:right w:val="nil"/>
            </w:tcBorders>
            <w:vAlign w:val="center"/>
            <w:hideMark/>
          </w:tcPr>
          <w:p w:rsidR="00E46675" w:rsidRDefault="00E46675">
            <w:pPr>
              <w:jc w:val="center"/>
              <w:rPr>
                <w:sz w:val="24"/>
                <w:szCs w:val="24"/>
              </w:rPr>
            </w:pPr>
            <w:r>
              <w:t>Bitwise shift operators</w:t>
            </w:r>
          </w:p>
        </w:tc>
      </w:tr>
      <w:tr w:rsidR="00E46675" w:rsidTr="00E46675">
        <w:trPr>
          <w:tblHeader/>
        </w:trPr>
        <w:tc>
          <w:tcPr>
            <w:tcW w:w="0" w:type="auto"/>
            <w:vAlign w:val="center"/>
            <w:hideMark/>
          </w:tcPr>
          <w:p w:rsidR="00E46675" w:rsidRDefault="00E46675">
            <w:pPr>
              <w:rPr>
                <w:b/>
                <w:bCs/>
              </w:rPr>
            </w:pPr>
            <w:r>
              <w:rPr>
                <w:b/>
                <w:bCs/>
              </w:rPr>
              <w:t>Operator</w:t>
            </w:r>
          </w:p>
        </w:tc>
        <w:tc>
          <w:tcPr>
            <w:tcW w:w="0" w:type="auto"/>
            <w:vAlign w:val="center"/>
            <w:hideMark/>
          </w:tcPr>
          <w:p w:rsidR="00E46675" w:rsidRDefault="00E46675">
            <w:pPr>
              <w:rPr>
                <w:b/>
                <w:bCs/>
              </w:rPr>
            </w:pPr>
            <w:r>
              <w:rPr>
                <w:b/>
                <w:bCs/>
              </w:rPr>
              <w:t>Description</w:t>
            </w:r>
          </w:p>
        </w:tc>
        <w:tc>
          <w:tcPr>
            <w:tcW w:w="0" w:type="auto"/>
            <w:vAlign w:val="center"/>
            <w:hideMark/>
          </w:tcPr>
          <w:p w:rsidR="00E46675" w:rsidRDefault="00E46675">
            <w:pPr>
              <w:rPr>
                <w:b/>
                <w:bCs/>
              </w:rPr>
            </w:pPr>
            <w:r>
              <w:rPr>
                <w:b/>
                <w:bCs/>
              </w:rPr>
              <w:t>Example</w:t>
            </w:r>
          </w:p>
        </w:tc>
      </w:tr>
      <w:tr w:rsidR="00E46675" w:rsidTr="00E46675">
        <w:tc>
          <w:tcPr>
            <w:tcW w:w="0" w:type="auto"/>
            <w:vAlign w:val="center"/>
            <w:hideMark/>
          </w:tcPr>
          <w:p w:rsidR="00E46675" w:rsidRDefault="00E46675">
            <w:hyperlink r:id="rId106" w:history="1">
              <w:r>
                <w:rPr>
                  <w:rStyle w:val="Hipervnculo"/>
                </w:rPr>
                <w:t>Left shift</w:t>
              </w:r>
            </w:hyperlink>
            <w:r>
              <w:br/>
              <w:t>(</w:t>
            </w:r>
            <w:r>
              <w:rPr>
                <w:rStyle w:val="CdigoHTML"/>
                <w:rFonts w:eastAsiaTheme="minorHAnsi"/>
              </w:rPr>
              <w:t>&lt;&lt;</w:t>
            </w:r>
            <w:r>
              <w:t>)</w:t>
            </w:r>
          </w:p>
        </w:tc>
        <w:tc>
          <w:tcPr>
            <w:tcW w:w="0" w:type="auto"/>
            <w:vAlign w:val="center"/>
            <w:hideMark/>
          </w:tcPr>
          <w:p w:rsidR="00E46675" w:rsidRDefault="00E46675">
            <w:r>
              <w:t>This operator shifts the first operand the specified number of bits to the left. Excess bits shifted off to the left are discarded. Zero bits are shifted in from the right.</w:t>
            </w:r>
          </w:p>
        </w:tc>
        <w:tc>
          <w:tcPr>
            <w:tcW w:w="0" w:type="auto"/>
            <w:vAlign w:val="center"/>
            <w:hideMark/>
          </w:tcPr>
          <w:p w:rsidR="00E46675" w:rsidRDefault="00E46675">
            <w:r>
              <w:rPr>
                <w:rStyle w:val="CdigoHTML"/>
                <w:rFonts w:eastAsiaTheme="minorHAnsi"/>
              </w:rPr>
              <w:t>9&lt;&lt;2</w:t>
            </w:r>
            <w:r>
              <w:t> yields 36, because 1001 shifted 2 bits to the left becomes 100100, which is 36.</w:t>
            </w:r>
          </w:p>
        </w:tc>
      </w:tr>
      <w:tr w:rsidR="00E46675" w:rsidTr="00E46675">
        <w:tc>
          <w:tcPr>
            <w:tcW w:w="0" w:type="auto"/>
            <w:vAlign w:val="center"/>
            <w:hideMark/>
          </w:tcPr>
          <w:p w:rsidR="00E46675" w:rsidRDefault="00E46675">
            <w:hyperlink r:id="rId107" w:history="1">
              <w:r>
                <w:rPr>
                  <w:rStyle w:val="Hipervnculo"/>
                </w:rPr>
                <w:t>Sign-propagating right shift</w:t>
              </w:r>
            </w:hyperlink>
            <w:r>
              <w:t> (</w:t>
            </w:r>
            <w:r>
              <w:rPr>
                <w:rStyle w:val="CdigoHTML"/>
                <w:rFonts w:eastAsiaTheme="minorHAnsi"/>
              </w:rPr>
              <w:t>&gt;&gt;</w:t>
            </w:r>
            <w:r>
              <w:t>)</w:t>
            </w:r>
          </w:p>
        </w:tc>
        <w:tc>
          <w:tcPr>
            <w:tcW w:w="0" w:type="auto"/>
            <w:vAlign w:val="center"/>
            <w:hideMark/>
          </w:tcPr>
          <w:p w:rsidR="00E46675" w:rsidRDefault="00E46675">
            <w:r>
              <w:t>This operator shifts the first operand the specified number of bits to the right. Excess bits shifted off to the right are discarded. Copies of the leftmost bit are shifted in from the left.</w:t>
            </w:r>
          </w:p>
        </w:tc>
        <w:tc>
          <w:tcPr>
            <w:tcW w:w="0" w:type="auto"/>
            <w:vAlign w:val="center"/>
            <w:hideMark/>
          </w:tcPr>
          <w:p w:rsidR="00E46675" w:rsidRDefault="00E46675">
            <w:r>
              <w:rPr>
                <w:rStyle w:val="CdigoHTML"/>
                <w:rFonts w:eastAsiaTheme="minorHAnsi"/>
              </w:rPr>
              <w:t>9&gt;&gt;2</w:t>
            </w:r>
            <w:r>
              <w:t> yields 2, because 1001 shifted 2 bits to the right becomes 10, which is 2. Likewise, </w:t>
            </w:r>
            <w:r>
              <w:rPr>
                <w:rStyle w:val="CdigoHTML"/>
                <w:rFonts w:eastAsiaTheme="minorHAnsi"/>
              </w:rPr>
              <w:t>-9&gt;&gt;2</w:t>
            </w:r>
            <w:r>
              <w:t> yields -3, because the sign is preserved.</w:t>
            </w:r>
          </w:p>
        </w:tc>
      </w:tr>
      <w:tr w:rsidR="00E46675" w:rsidTr="00E46675">
        <w:tc>
          <w:tcPr>
            <w:tcW w:w="0" w:type="auto"/>
            <w:vAlign w:val="center"/>
            <w:hideMark/>
          </w:tcPr>
          <w:p w:rsidR="00E46675" w:rsidRDefault="00E46675">
            <w:hyperlink r:id="rId108" w:history="1">
              <w:r>
                <w:rPr>
                  <w:rStyle w:val="Hipervnculo"/>
                </w:rPr>
                <w:t>Zero-fill right shift</w:t>
              </w:r>
            </w:hyperlink>
            <w:r>
              <w:t> (</w:t>
            </w:r>
            <w:r>
              <w:rPr>
                <w:rStyle w:val="CdigoHTML"/>
                <w:rFonts w:eastAsiaTheme="minorHAnsi"/>
              </w:rPr>
              <w:t>&gt;&gt;&gt;</w:t>
            </w:r>
            <w:r>
              <w:t>)</w:t>
            </w:r>
          </w:p>
        </w:tc>
        <w:tc>
          <w:tcPr>
            <w:tcW w:w="0" w:type="auto"/>
            <w:vAlign w:val="center"/>
            <w:hideMark/>
          </w:tcPr>
          <w:p w:rsidR="00E46675" w:rsidRDefault="00E46675">
            <w:r>
              <w:t>This operator shifts the first operand the specified number of bits to the right. Excess bits shifted off to the right are discarded. Zero bits are shifted in from the left.</w:t>
            </w:r>
          </w:p>
        </w:tc>
        <w:tc>
          <w:tcPr>
            <w:tcW w:w="0" w:type="auto"/>
            <w:vAlign w:val="center"/>
            <w:hideMark/>
          </w:tcPr>
          <w:p w:rsidR="00E46675" w:rsidRDefault="00E46675">
            <w:r>
              <w:rPr>
                <w:rStyle w:val="CdigoHTML"/>
                <w:rFonts w:eastAsiaTheme="minorHAnsi"/>
              </w:rPr>
              <w:t>19&gt;&gt;&gt;2</w:t>
            </w:r>
            <w:r>
              <w:t> yields 4, because 10011 shifted 2 bits to the right becomes 100, which is 4. For non-negative numbers, zero-fill right shift and sign-propagating right shift yield the same result.</w:t>
            </w:r>
          </w:p>
        </w:tc>
      </w:tr>
    </w:tbl>
    <w:p w:rsidR="00E46675" w:rsidRDefault="00E46675" w:rsidP="00E46675">
      <w:pPr>
        <w:pStyle w:val="Ttulo3"/>
      </w:pPr>
      <w:hyperlink r:id="rId109" w:anchor="logical_operators" w:tooltip="Permalink to Logical operators" w:history="1">
        <w:r>
          <w:rPr>
            <w:rStyle w:val="Hipervnculo"/>
          </w:rPr>
          <w:t>Logical operators</w:t>
        </w:r>
      </w:hyperlink>
    </w:p>
    <w:p w:rsidR="00E46675" w:rsidRDefault="00E46675" w:rsidP="00E46675">
      <w:pPr>
        <w:pStyle w:val="NormalWeb"/>
      </w:pPr>
      <w:r>
        <w:t>Logical operators are typically used with Boolean (logical) values; when they are, they return a Boolean value. However, the </w:t>
      </w:r>
      <w:r>
        <w:rPr>
          <w:rStyle w:val="CdigoHTML"/>
        </w:rPr>
        <w:t>&amp;&amp;</w:t>
      </w:r>
      <w:r>
        <w:t> and </w:t>
      </w:r>
      <w:r>
        <w:rPr>
          <w:rStyle w:val="CdigoHTML"/>
        </w:rPr>
        <w:t>||</w:t>
      </w:r>
      <w:r>
        <w:t> operators actually return the value of one of the specified operands, so if these operators are used with non-Boolean values, they may return a non-Boolean value. The logical operators are described in the following table.</w:t>
      </w:r>
    </w:p>
    <w:tbl>
      <w:tblPr>
        <w:tblW w:w="10511" w:type="dxa"/>
        <w:tblCellMar>
          <w:top w:w="15" w:type="dxa"/>
          <w:left w:w="15" w:type="dxa"/>
          <w:bottom w:w="15" w:type="dxa"/>
          <w:right w:w="15" w:type="dxa"/>
        </w:tblCellMar>
        <w:tblLook w:val="04A0" w:firstRow="1" w:lastRow="0" w:firstColumn="1" w:lastColumn="0" w:noHBand="0" w:noVBand="1"/>
      </w:tblPr>
      <w:tblGrid>
        <w:gridCol w:w="1139"/>
        <w:gridCol w:w="1080"/>
        <w:gridCol w:w="8292"/>
      </w:tblGrid>
      <w:tr w:rsidR="00E46675" w:rsidTr="00E46675">
        <w:trPr>
          <w:tblHeader/>
        </w:trPr>
        <w:tc>
          <w:tcPr>
            <w:tcW w:w="0" w:type="auto"/>
            <w:gridSpan w:val="3"/>
            <w:tcBorders>
              <w:top w:val="nil"/>
              <w:left w:val="nil"/>
              <w:bottom w:val="nil"/>
              <w:right w:val="nil"/>
            </w:tcBorders>
            <w:vAlign w:val="center"/>
            <w:hideMark/>
          </w:tcPr>
          <w:p w:rsidR="00E46675" w:rsidRDefault="00E46675">
            <w:pPr>
              <w:jc w:val="center"/>
              <w:rPr>
                <w:sz w:val="24"/>
                <w:szCs w:val="24"/>
              </w:rPr>
            </w:pPr>
            <w:r>
              <w:t>Logical operators</w:t>
            </w:r>
          </w:p>
        </w:tc>
      </w:tr>
      <w:tr w:rsidR="00E46675" w:rsidTr="00E46675">
        <w:trPr>
          <w:tblHeader/>
        </w:trPr>
        <w:tc>
          <w:tcPr>
            <w:tcW w:w="0" w:type="auto"/>
            <w:vAlign w:val="center"/>
            <w:hideMark/>
          </w:tcPr>
          <w:p w:rsidR="00E46675" w:rsidRDefault="00E46675">
            <w:pPr>
              <w:rPr>
                <w:b/>
                <w:bCs/>
              </w:rPr>
            </w:pPr>
            <w:r>
              <w:rPr>
                <w:b/>
                <w:bCs/>
              </w:rPr>
              <w:t>Operator</w:t>
            </w:r>
          </w:p>
        </w:tc>
        <w:tc>
          <w:tcPr>
            <w:tcW w:w="0" w:type="auto"/>
            <w:vAlign w:val="center"/>
            <w:hideMark/>
          </w:tcPr>
          <w:p w:rsidR="00E46675" w:rsidRDefault="00E46675">
            <w:pPr>
              <w:rPr>
                <w:b/>
                <w:bCs/>
              </w:rPr>
            </w:pPr>
            <w:r>
              <w:rPr>
                <w:b/>
                <w:bCs/>
              </w:rPr>
              <w:t>Usage</w:t>
            </w:r>
          </w:p>
        </w:tc>
        <w:tc>
          <w:tcPr>
            <w:tcW w:w="0" w:type="auto"/>
            <w:vAlign w:val="center"/>
            <w:hideMark/>
          </w:tcPr>
          <w:p w:rsidR="00E46675" w:rsidRDefault="00E46675">
            <w:pPr>
              <w:rPr>
                <w:b/>
                <w:bCs/>
              </w:rPr>
            </w:pPr>
            <w:r>
              <w:rPr>
                <w:b/>
                <w:bCs/>
              </w:rPr>
              <w:t>Description</w:t>
            </w:r>
          </w:p>
        </w:tc>
      </w:tr>
      <w:tr w:rsidR="00E46675" w:rsidTr="00E46675">
        <w:tc>
          <w:tcPr>
            <w:tcW w:w="0" w:type="auto"/>
            <w:vAlign w:val="center"/>
            <w:hideMark/>
          </w:tcPr>
          <w:p w:rsidR="00E46675" w:rsidRDefault="00E46675">
            <w:hyperlink r:id="rId110" w:history="1">
              <w:r>
                <w:rPr>
                  <w:rStyle w:val="Hipervnculo"/>
                </w:rPr>
                <w:t>Logical AND</w:t>
              </w:r>
            </w:hyperlink>
            <w:r>
              <w:t> (</w:t>
            </w:r>
            <w:r>
              <w:rPr>
                <w:rStyle w:val="CdigoHTML"/>
                <w:rFonts w:eastAsiaTheme="minorHAnsi"/>
              </w:rPr>
              <w:t>&amp;&amp;</w:t>
            </w:r>
            <w:r>
              <w:t>)</w:t>
            </w:r>
          </w:p>
        </w:tc>
        <w:tc>
          <w:tcPr>
            <w:tcW w:w="0" w:type="auto"/>
            <w:vAlign w:val="center"/>
            <w:hideMark/>
          </w:tcPr>
          <w:p w:rsidR="00E46675" w:rsidRDefault="00E46675">
            <w:r>
              <w:rPr>
                <w:rStyle w:val="CdigoHTML"/>
                <w:rFonts w:eastAsiaTheme="minorHAnsi"/>
              </w:rPr>
              <w:t>expr1 &amp;&amp; expr2</w:t>
            </w:r>
          </w:p>
        </w:tc>
        <w:tc>
          <w:tcPr>
            <w:tcW w:w="0" w:type="auto"/>
            <w:vAlign w:val="center"/>
            <w:hideMark/>
          </w:tcPr>
          <w:p w:rsidR="00E46675" w:rsidRDefault="00E46675">
            <w:r>
              <w:t>Returns </w:t>
            </w:r>
            <w:r>
              <w:rPr>
                <w:rStyle w:val="CdigoHTML"/>
                <w:rFonts w:eastAsiaTheme="minorHAnsi"/>
              </w:rPr>
              <w:t>expr1</w:t>
            </w:r>
            <w:r>
              <w:t> if it can be converted to </w:t>
            </w:r>
            <w:r>
              <w:rPr>
                <w:rStyle w:val="CdigoHTML"/>
                <w:rFonts w:eastAsiaTheme="minorHAnsi"/>
              </w:rPr>
              <w:t>false</w:t>
            </w:r>
            <w:r>
              <w:t>; otherwise, returns </w:t>
            </w:r>
            <w:r>
              <w:rPr>
                <w:rStyle w:val="CdigoHTML"/>
                <w:rFonts w:eastAsiaTheme="minorHAnsi"/>
              </w:rPr>
              <w:t>expr2</w:t>
            </w:r>
            <w:r>
              <w:t>. Thus, when used with Boolean values, </w:t>
            </w:r>
            <w:r>
              <w:rPr>
                <w:rStyle w:val="CdigoHTML"/>
                <w:rFonts w:eastAsiaTheme="minorHAnsi"/>
              </w:rPr>
              <w:t>&amp;&amp;</w:t>
            </w:r>
            <w:r>
              <w:t> returns </w:t>
            </w:r>
            <w:r>
              <w:rPr>
                <w:rStyle w:val="CdigoHTML"/>
                <w:rFonts w:eastAsiaTheme="minorHAnsi"/>
              </w:rPr>
              <w:t>true</w:t>
            </w:r>
            <w:r>
              <w:t> if both operands are true; otherwise, returns </w:t>
            </w:r>
            <w:r>
              <w:rPr>
                <w:rStyle w:val="CdigoHTML"/>
                <w:rFonts w:eastAsiaTheme="minorHAnsi"/>
              </w:rPr>
              <w:t>false</w:t>
            </w:r>
            <w:r>
              <w:t>.</w:t>
            </w:r>
          </w:p>
        </w:tc>
      </w:tr>
      <w:tr w:rsidR="00E46675" w:rsidTr="00E46675">
        <w:tc>
          <w:tcPr>
            <w:tcW w:w="0" w:type="auto"/>
            <w:vAlign w:val="center"/>
            <w:hideMark/>
          </w:tcPr>
          <w:p w:rsidR="00E46675" w:rsidRDefault="00E46675">
            <w:hyperlink r:id="rId111" w:history="1">
              <w:r>
                <w:rPr>
                  <w:rStyle w:val="Hipervnculo"/>
                </w:rPr>
                <w:t>Logical OR </w:t>
              </w:r>
            </w:hyperlink>
            <w:r>
              <w:t>(</w:t>
            </w:r>
            <w:r>
              <w:rPr>
                <w:rStyle w:val="CdigoHTML"/>
                <w:rFonts w:eastAsiaTheme="minorHAnsi"/>
              </w:rPr>
              <w:t>||</w:t>
            </w:r>
            <w:r>
              <w:t>)</w:t>
            </w:r>
          </w:p>
        </w:tc>
        <w:tc>
          <w:tcPr>
            <w:tcW w:w="0" w:type="auto"/>
            <w:vAlign w:val="center"/>
            <w:hideMark/>
          </w:tcPr>
          <w:p w:rsidR="00E46675" w:rsidRDefault="00E46675">
            <w:r>
              <w:rPr>
                <w:rStyle w:val="CdigoHTML"/>
                <w:rFonts w:eastAsiaTheme="minorHAnsi"/>
              </w:rPr>
              <w:t>expr1 || expr2</w:t>
            </w:r>
          </w:p>
        </w:tc>
        <w:tc>
          <w:tcPr>
            <w:tcW w:w="0" w:type="auto"/>
            <w:vAlign w:val="center"/>
            <w:hideMark/>
          </w:tcPr>
          <w:p w:rsidR="00E46675" w:rsidRDefault="00E46675">
            <w:r>
              <w:t>Returns </w:t>
            </w:r>
            <w:r>
              <w:rPr>
                <w:rStyle w:val="CdigoHTML"/>
                <w:rFonts w:eastAsiaTheme="minorHAnsi"/>
              </w:rPr>
              <w:t>expr1</w:t>
            </w:r>
            <w:r>
              <w:t> if it can be converted to </w:t>
            </w:r>
            <w:r>
              <w:rPr>
                <w:rStyle w:val="CdigoHTML"/>
                <w:rFonts w:eastAsiaTheme="minorHAnsi"/>
              </w:rPr>
              <w:t>true</w:t>
            </w:r>
            <w:r>
              <w:t>; otherwise, returns </w:t>
            </w:r>
            <w:r>
              <w:rPr>
                <w:rStyle w:val="CdigoHTML"/>
                <w:rFonts w:eastAsiaTheme="minorHAnsi"/>
              </w:rPr>
              <w:t>expr2</w:t>
            </w:r>
            <w:r>
              <w:t>. Thus, when used with Boolean values, </w:t>
            </w:r>
            <w:r>
              <w:rPr>
                <w:rStyle w:val="CdigoHTML"/>
                <w:rFonts w:eastAsiaTheme="minorHAnsi"/>
              </w:rPr>
              <w:t>||</w:t>
            </w:r>
            <w:r>
              <w:t> returns </w:t>
            </w:r>
            <w:r>
              <w:rPr>
                <w:rStyle w:val="CdigoHTML"/>
                <w:rFonts w:eastAsiaTheme="minorHAnsi"/>
              </w:rPr>
              <w:t>true</w:t>
            </w:r>
            <w:r>
              <w:t> if either operand is true; if both are false, returns </w:t>
            </w:r>
            <w:r>
              <w:rPr>
                <w:rStyle w:val="CdigoHTML"/>
                <w:rFonts w:eastAsiaTheme="minorHAnsi"/>
              </w:rPr>
              <w:t>false</w:t>
            </w:r>
            <w:r>
              <w:t>.</w:t>
            </w:r>
          </w:p>
        </w:tc>
      </w:tr>
      <w:tr w:rsidR="00E46675" w:rsidTr="00E46675">
        <w:tc>
          <w:tcPr>
            <w:tcW w:w="0" w:type="auto"/>
            <w:vAlign w:val="center"/>
            <w:hideMark/>
          </w:tcPr>
          <w:p w:rsidR="00E46675" w:rsidRDefault="00E46675">
            <w:hyperlink r:id="rId112" w:history="1">
              <w:r>
                <w:rPr>
                  <w:rStyle w:val="Hipervnculo"/>
                </w:rPr>
                <w:t>Logical NOT </w:t>
              </w:r>
            </w:hyperlink>
            <w:r>
              <w:t>(</w:t>
            </w:r>
            <w:r>
              <w:rPr>
                <w:rStyle w:val="CdigoHTML"/>
                <w:rFonts w:eastAsiaTheme="minorHAnsi"/>
              </w:rPr>
              <w:t>!</w:t>
            </w:r>
            <w:r>
              <w:t>)</w:t>
            </w:r>
          </w:p>
        </w:tc>
        <w:tc>
          <w:tcPr>
            <w:tcW w:w="0" w:type="auto"/>
            <w:vAlign w:val="center"/>
            <w:hideMark/>
          </w:tcPr>
          <w:p w:rsidR="00E46675" w:rsidRDefault="00E46675">
            <w:r>
              <w:rPr>
                <w:rStyle w:val="CdigoHTML"/>
                <w:rFonts w:eastAsiaTheme="minorHAnsi"/>
              </w:rPr>
              <w:t>!expr</w:t>
            </w:r>
          </w:p>
        </w:tc>
        <w:tc>
          <w:tcPr>
            <w:tcW w:w="0" w:type="auto"/>
            <w:vAlign w:val="center"/>
            <w:hideMark/>
          </w:tcPr>
          <w:p w:rsidR="00E46675" w:rsidRDefault="00E46675">
            <w:r>
              <w:t>Returns </w:t>
            </w:r>
            <w:r>
              <w:rPr>
                <w:rStyle w:val="CdigoHTML"/>
                <w:rFonts w:eastAsiaTheme="minorHAnsi"/>
              </w:rPr>
              <w:t>false</w:t>
            </w:r>
            <w:r>
              <w:t> if its single operand that can be converted to </w:t>
            </w:r>
            <w:r>
              <w:rPr>
                <w:rStyle w:val="CdigoHTML"/>
                <w:rFonts w:eastAsiaTheme="minorHAnsi"/>
              </w:rPr>
              <w:t>true</w:t>
            </w:r>
            <w:r>
              <w:t>; otherwise, returns </w:t>
            </w:r>
            <w:r>
              <w:rPr>
                <w:rStyle w:val="CdigoHTML"/>
                <w:rFonts w:eastAsiaTheme="minorHAnsi"/>
              </w:rPr>
              <w:t>true</w:t>
            </w:r>
            <w:r>
              <w:t>.</w:t>
            </w:r>
          </w:p>
        </w:tc>
      </w:tr>
    </w:tbl>
    <w:p w:rsidR="00E46675" w:rsidRDefault="00E46675" w:rsidP="00E46675">
      <w:pPr>
        <w:pStyle w:val="NormalWeb"/>
      </w:pPr>
      <w:r>
        <w:t>Examples of expressions that can be converted to </w:t>
      </w:r>
      <w:r>
        <w:rPr>
          <w:rStyle w:val="CdigoHTML"/>
        </w:rPr>
        <w:t>false</w:t>
      </w:r>
      <w:r>
        <w:t> are those that evaluate to null, 0, NaN, the empty string (""), or undefined.</w:t>
      </w:r>
    </w:p>
    <w:p w:rsidR="00E46675" w:rsidRDefault="00E46675" w:rsidP="00E46675">
      <w:pPr>
        <w:pStyle w:val="NormalWeb"/>
      </w:pPr>
      <w:r>
        <w:t>The following code shows examples of the </w:t>
      </w:r>
      <w:r>
        <w:rPr>
          <w:rStyle w:val="CdigoHTML"/>
        </w:rPr>
        <w:t>&amp;&amp;</w:t>
      </w:r>
      <w:r>
        <w:t> (logical AND) operator.</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a1 </w:t>
      </w:r>
      <w:r>
        <w:rPr>
          <w:rStyle w:val="token"/>
        </w:rPr>
        <w:t>=</w:t>
      </w:r>
      <w:r>
        <w:rPr>
          <w:rStyle w:val="CdigoHTML"/>
        </w:rPr>
        <w:t xml:space="preserve">  </w:t>
      </w:r>
      <w:r>
        <w:rPr>
          <w:rStyle w:val="token"/>
        </w:rPr>
        <w:t>true</w:t>
      </w:r>
      <w:r>
        <w:rPr>
          <w:rStyle w:val="CdigoHTML"/>
        </w:rPr>
        <w:t xml:space="preserve"> </w:t>
      </w:r>
      <w:r>
        <w:rPr>
          <w:rStyle w:val="token"/>
        </w:rPr>
        <w:t>&amp;&amp;</w:t>
      </w:r>
      <w:r>
        <w:rPr>
          <w:rStyle w:val="CdigoHTML"/>
        </w:rPr>
        <w:t xml:space="preserve"> </w:t>
      </w:r>
      <w:r>
        <w:rPr>
          <w:rStyle w:val="token"/>
        </w:rPr>
        <w:t>true;</w:t>
      </w:r>
      <w:r>
        <w:rPr>
          <w:rStyle w:val="CdigoHTML"/>
        </w:rPr>
        <w:t xml:space="preserve">     </w:t>
      </w:r>
      <w:r>
        <w:rPr>
          <w:rStyle w:val="token"/>
        </w:rPr>
        <w:t>// t &amp;&amp; t returns true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a2 </w:t>
      </w:r>
      <w:r>
        <w:rPr>
          <w:rStyle w:val="token"/>
        </w:rPr>
        <w:t>=</w:t>
      </w:r>
      <w:r>
        <w:rPr>
          <w:rStyle w:val="CdigoHTML"/>
        </w:rPr>
        <w:t xml:space="preserve">  </w:t>
      </w:r>
      <w:r>
        <w:rPr>
          <w:rStyle w:val="token"/>
        </w:rPr>
        <w:t>true</w:t>
      </w:r>
      <w:r>
        <w:rPr>
          <w:rStyle w:val="CdigoHTML"/>
        </w:rPr>
        <w:t xml:space="preserve"> </w:t>
      </w:r>
      <w:r>
        <w:rPr>
          <w:rStyle w:val="token"/>
        </w:rPr>
        <w:t>&amp;&amp;</w:t>
      </w:r>
      <w:r>
        <w:rPr>
          <w:rStyle w:val="CdigoHTML"/>
        </w:rPr>
        <w:t xml:space="preserve"> </w:t>
      </w:r>
      <w:r>
        <w:rPr>
          <w:rStyle w:val="token"/>
        </w:rPr>
        <w:t>false;</w:t>
      </w:r>
      <w:r>
        <w:rPr>
          <w:rStyle w:val="CdigoHTML"/>
        </w:rPr>
        <w:t xml:space="preserve">    </w:t>
      </w:r>
      <w:r>
        <w:rPr>
          <w:rStyle w:val="token"/>
        </w:rPr>
        <w:t>// t &amp;&amp; f returns false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a3 </w:t>
      </w:r>
      <w:r>
        <w:rPr>
          <w:rStyle w:val="token"/>
        </w:rPr>
        <w:t>=</w:t>
      </w:r>
      <w:r>
        <w:rPr>
          <w:rStyle w:val="CdigoHTML"/>
        </w:rPr>
        <w:t xml:space="preserve"> </w:t>
      </w:r>
      <w:r>
        <w:rPr>
          <w:rStyle w:val="token"/>
        </w:rPr>
        <w:t>false</w:t>
      </w:r>
      <w:r>
        <w:rPr>
          <w:rStyle w:val="CdigoHTML"/>
        </w:rPr>
        <w:t xml:space="preserve"> </w:t>
      </w:r>
      <w:r>
        <w:rPr>
          <w:rStyle w:val="token"/>
        </w:rPr>
        <w:t>&amp;&amp;</w:t>
      </w:r>
      <w:r>
        <w:rPr>
          <w:rStyle w:val="CdigoHTML"/>
        </w:rPr>
        <w:t xml:space="preserve"> </w:t>
      </w:r>
      <w:r>
        <w:rPr>
          <w:rStyle w:val="token"/>
        </w:rPr>
        <w:t>true;</w:t>
      </w:r>
      <w:r>
        <w:rPr>
          <w:rStyle w:val="CdigoHTML"/>
        </w:rPr>
        <w:t xml:space="preserve">     </w:t>
      </w:r>
      <w:r>
        <w:rPr>
          <w:rStyle w:val="token"/>
        </w:rPr>
        <w:t>// f &amp;&amp; t returns false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a4 </w:t>
      </w:r>
      <w:r>
        <w:rPr>
          <w:rStyle w:val="token"/>
        </w:rPr>
        <w:t>=</w:t>
      </w:r>
      <w:r>
        <w:rPr>
          <w:rStyle w:val="CdigoHTML"/>
        </w:rPr>
        <w:t xml:space="preserve"> </w:t>
      </w:r>
      <w:r>
        <w:rPr>
          <w:rStyle w:val="token"/>
        </w:rPr>
        <w:t>false</w:t>
      </w:r>
      <w:r>
        <w:rPr>
          <w:rStyle w:val="CdigoHTML"/>
        </w:rPr>
        <w:t xml:space="preserve"> </w:t>
      </w:r>
      <w:r>
        <w:rPr>
          <w:rStyle w:val="token"/>
        </w:rPr>
        <w:t>&amp;&amp;</w:t>
      </w:r>
      <w:r>
        <w:rPr>
          <w:rStyle w:val="CdigoHTML"/>
        </w:rPr>
        <w:t xml:space="preserve"> </w:t>
      </w:r>
      <w:r>
        <w:rPr>
          <w:rStyle w:val="token"/>
        </w:rPr>
        <w:t>(3</w:t>
      </w:r>
      <w:r>
        <w:rPr>
          <w:rStyle w:val="CdigoHTML"/>
        </w:rPr>
        <w:t xml:space="preserve"> </w:t>
      </w:r>
      <w:r>
        <w:rPr>
          <w:rStyle w:val="token"/>
        </w:rPr>
        <w:t>==</w:t>
      </w:r>
      <w:r>
        <w:rPr>
          <w:rStyle w:val="CdigoHTML"/>
        </w:rPr>
        <w:t xml:space="preserve"> </w:t>
      </w:r>
      <w:r>
        <w:rPr>
          <w:rStyle w:val="token"/>
        </w:rPr>
        <w:t>4);</w:t>
      </w:r>
      <w:r>
        <w:rPr>
          <w:rStyle w:val="CdigoHTML"/>
        </w:rPr>
        <w:t xml:space="preserve"> </w:t>
      </w:r>
      <w:r>
        <w:rPr>
          <w:rStyle w:val="token"/>
        </w:rPr>
        <w:t>// f &amp;&amp; f returns false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a5 </w:t>
      </w:r>
      <w:r>
        <w:rPr>
          <w:rStyle w:val="token"/>
        </w:rPr>
        <w:t>=</w:t>
      </w:r>
      <w:r>
        <w:rPr>
          <w:rStyle w:val="CdigoHTML"/>
        </w:rPr>
        <w:t xml:space="preserve"> </w:t>
      </w:r>
      <w:r>
        <w:rPr>
          <w:rStyle w:val="token"/>
        </w:rPr>
        <w:t>'Cat'</w:t>
      </w:r>
      <w:r>
        <w:rPr>
          <w:rStyle w:val="CdigoHTML"/>
        </w:rPr>
        <w:t xml:space="preserve"> </w:t>
      </w:r>
      <w:r>
        <w:rPr>
          <w:rStyle w:val="token"/>
        </w:rPr>
        <w:t>&amp;&amp;</w:t>
      </w:r>
      <w:r>
        <w:rPr>
          <w:rStyle w:val="CdigoHTML"/>
        </w:rPr>
        <w:t xml:space="preserve"> </w:t>
      </w:r>
      <w:r>
        <w:rPr>
          <w:rStyle w:val="token"/>
        </w:rPr>
        <w:t>'Dog';</w:t>
      </w:r>
      <w:r>
        <w:rPr>
          <w:rStyle w:val="CdigoHTML"/>
        </w:rPr>
        <w:t xml:space="preserve">    </w:t>
      </w:r>
      <w:r>
        <w:rPr>
          <w:rStyle w:val="token"/>
        </w:rPr>
        <w:t>// t &amp;&amp; t returns Dog</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a6 </w:t>
      </w:r>
      <w:r>
        <w:rPr>
          <w:rStyle w:val="token"/>
        </w:rPr>
        <w:t>=</w:t>
      </w:r>
      <w:r>
        <w:rPr>
          <w:rStyle w:val="CdigoHTML"/>
        </w:rPr>
        <w:t xml:space="preserve"> </w:t>
      </w:r>
      <w:r>
        <w:rPr>
          <w:rStyle w:val="token"/>
        </w:rPr>
        <w:t>false</w:t>
      </w:r>
      <w:r>
        <w:rPr>
          <w:rStyle w:val="CdigoHTML"/>
        </w:rPr>
        <w:t xml:space="preserve"> </w:t>
      </w:r>
      <w:r>
        <w:rPr>
          <w:rStyle w:val="token"/>
        </w:rPr>
        <w:t>&amp;&amp;</w:t>
      </w:r>
      <w:r>
        <w:rPr>
          <w:rStyle w:val="CdigoHTML"/>
        </w:rPr>
        <w:t xml:space="preserve"> </w:t>
      </w:r>
      <w:r>
        <w:rPr>
          <w:rStyle w:val="token"/>
        </w:rPr>
        <w:t>'Cat';</w:t>
      </w:r>
      <w:r>
        <w:rPr>
          <w:rStyle w:val="CdigoHTML"/>
        </w:rPr>
        <w:t xml:space="preserve">    </w:t>
      </w:r>
      <w:r>
        <w:rPr>
          <w:rStyle w:val="token"/>
        </w:rPr>
        <w:t>// f &amp;&amp; t returns false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a7 </w:t>
      </w:r>
      <w:r>
        <w:rPr>
          <w:rStyle w:val="token"/>
        </w:rPr>
        <w:t>=</w:t>
      </w:r>
      <w:r>
        <w:rPr>
          <w:rStyle w:val="CdigoHTML"/>
        </w:rPr>
        <w:t xml:space="preserve"> </w:t>
      </w:r>
      <w:r>
        <w:rPr>
          <w:rStyle w:val="token"/>
        </w:rPr>
        <w:t>'Cat'</w:t>
      </w:r>
      <w:r>
        <w:rPr>
          <w:rStyle w:val="CdigoHTML"/>
        </w:rPr>
        <w:t xml:space="preserve"> </w:t>
      </w:r>
      <w:r>
        <w:rPr>
          <w:rStyle w:val="token"/>
        </w:rPr>
        <w:t>&amp;&amp;</w:t>
      </w:r>
      <w:r>
        <w:rPr>
          <w:rStyle w:val="CdigoHTML"/>
        </w:rPr>
        <w:t xml:space="preserve"> </w:t>
      </w:r>
      <w:r>
        <w:rPr>
          <w:rStyle w:val="token"/>
        </w:rPr>
        <w:t>false;</w:t>
      </w:r>
      <w:r>
        <w:rPr>
          <w:rStyle w:val="CdigoHTML"/>
        </w:rPr>
        <w:t xml:space="preserve">    </w:t>
      </w:r>
      <w:r>
        <w:rPr>
          <w:rStyle w:val="token"/>
        </w:rPr>
        <w:t>// t &amp;&amp; f returns false</w:t>
      </w:r>
    </w:p>
    <w:p w:rsidR="00E46675" w:rsidRDefault="00E46675" w:rsidP="00E46675">
      <w:pPr>
        <w:pStyle w:val="NormalWeb"/>
      </w:pPr>
      <w:r>
        <w:t>The following code shows examples of the || (logical OR) operator.</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o1 </w:t>
      </w:r>
      <w:r>
        <w:rPr>
          <w:rStyle w:val="token"/>
        </w:rPr>
        <w:t>=</w:t>
      </w:r>
      <w:r>
        <w:rPr>
          <w:rStyle w:val="CdigoHTML"/>
        </w:rPr>
        <w:t xml:space="preserve">  </w:t>
      </w:r>
      <w:r>
        <w:rPr>
          <w:rStyle w:val="token"/>
        </w:rPr>
        <w:t>true</w:t>
      </w:r>
      <w:r>
        <w:rPr>
          <w:rStyle w:val="CdigoHTML"/>
        </w:rPr>
        <w:t xml:space="preserve"> </w:t>
      </w:r>
      <w:r>
        <w:rPr>
          <w:rStyle w:val="token"/>
        </w:rPr>
        <w:t>||</w:t>
      </w:r>
      <w:r>
        <w:rPr>
          <w:rStyle w:val="CdigoHTML"/>
        </w:rPr>
        <w:t xml:space="preserve"> </w:t>
      </w:r>
      <w:r>
        <w:rPr>
          <w:rStyle w:val="token"/>
        </w:rPr>
        <w:t>true;</w:t>
      </w:r>
      <w:r>
        <w:rPr>
          <w:rStyle w:val="CdigoHTML"/>
        </w:rPr>
        <w:t xml:space="preserve">     </w:t>
      </w:r>
      <w:r>
        <w:rPr>
          <w:rStyle w:val="token"/>
        </w:rPr>
        <w:t>// t || t returns true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o2 </w:t>
      </w:r>
      <w:r>
        <w:rPr>
          <w:rStyle w:val="token"/>
        </w:rPr>
        <w:t>=</w:t>
      </w:r>
      <w:r>
        <w:rPr>
          <w:rStyle w:val="CdigoHTML"/>
        </w:rPr>
        <w:t xml:space="preserve"> </w:t>
      </w:r>
      <w:r>
        <w:rPr>
          <w:rStyle w:val="token"/>
        </w:rPr>
        <w:t>false</w:t>
      </w:r>
      <w:r>
        <w:rPr>
          <w:rStyle w:val="CdigoHTML"/>
        </w:rPr>
        <w:t xml:space="preserve"> </w:t>
      </w:r>
      <w:r>
        <w:rPr>
          <w:rStyle w:val="token"/>
        </w:rPr>
        <w:t>||</w:t>
      </w:r>
      <w:r>
        <w:rPr>
          <w:rStyle w:val="CdigoHTML"/>
        </w:rPr>
        <w:t xml:space="preserve"> </w:t>
      </w:r>
      <w:r>
        <w:rPr>
          <w:rStyle w:val="token"/>
        </w:rPr>
        <w:t>true;</w:t>
      </w:r>
      <w:r>
        <w:rPr>
          <w:rStyle w:val="CdigoHTML"/>
        </w:rPr>
        <w:t xml:space="preserve">     </w:t>
      </w:r>
      <w:r>
        <w:rPr>
          <w:rStyle w:val="token"/>
        </w:rPr>
        <w:t>// f || t returns true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o3 </w:t>
      </w:r>
      <w:r>
        <w:rPr>
          <w:rStyle w:val="token"/>
        </w:rPr>
        <w:t>=</w:t>
      </w:r>
      <w:r>
        <w:rPr>
          <w:rStyle w:val="CdigoHTML"/>
        </w:rPr>
        <w:t xml:space="preserve">  </w:t>
      </w:r>
      <w:r>
        <w:rPr>
          <w:rStyle w:val="token"/>
        </w:rPr>
        <w:t>true</w:t>
      </w:r>
      <w:r>
        <w:rPr>
          <w:rStyle w:val="CdigoHTML"/>
        </w:rPr>
        <w:t xml:space="preserve"> </w:t>
      </w:r>
      <w:r>
        <w:rPr>
          <w:rStyle w:val="token"/>
        </w:rPr>
        <w:t>||</w:t>
      </w:r>
      <w:r>
        <w:rPr>
          <w:rStyle w:val="CdigoHTML"/>
        </w:rPr>
        <w:t xml:space="preserve"> </w:t>
      </w:r>
      <w:r>
        <w:rPr>
          <w:rStyle w:val="token"/>
        </w:rPr>
        <w:t>false;</w:t>
      </w:r>
      <w:r>
        <w:rPr>
          <w:rStyle w:val="CdigoHTML"/>
        </w:rPr>
        <w:t xml:space="preserve">    </w:t>
      </w:r>
      <w:r>
        <w:rPr>
          <w:rStyle w:val="token"/>
        </w:rPr>
        <w:t>// t || f returns true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o4 </w:t>
      </w:r>
      <w:r>
        <w:rPr>
          <w:rStyle w:val="token"/>
        </w:rPr>
        <w:t>=</w:t>
      </w:r>
      <w:r>
        <w:rPr>
          <w:rStyle w:val="CdigoHTML"/>
        </w:rPr>
        <w:t xml:space="preserve"> </w:t>
      </w:r>
      <w:r>
        <w:rPr>
          <w:rStyle w:val="token"/>
        </w:rPr>
        <w:t>false</w:t>
      </w:r>
      <w:r>
        <w:rPr>
          <w:rStyle w:val="CdigoHTML"/>
        </w:rPr>
        <w:t xml:space="preserve"> </w:t>
      </w:r>
      <w:r>
        <w:rPr>
          <w:rStyle w:val="token"/>
        </w:rPr>
        <w:t>||</w:t>
      </w:r>
      <w:r>
        <w:rPr>
          <w:rStyle w:val="CdigoHTML"/>
        </w:rPr>
        <w:t xml:space="preserve"> </w:t>
      </w:r>
      <w:r>
        <w:rPr>
          <w:rStyle w:val="token"/>
        </w:rPr>
        <w:t>(3</w:t>
      </w:r>
      <w:r>
        <w:rPr>
          <w:rStyle w:val="CdigoHTML"/>
        </w:rPr>
        <w:t xml:space="preserve"> </w:t>
      </w:r>
      <w:r>
        <w:rPr>
          <w:rStyle w:val="token"/>
        </w:rPr>
        <w:t>==</w:t>
      </w:r>
      <w:r>
        <w:rPr>
          <w:rStyle w:val="CdigoHTML"/>
        </w:rPr>
        <w:t xml:space="preserve"> </w:t>
      </w:r>
      <w:r>
        <w:rPr>
          <w:rStyle w:val="token"/>
        </w:rPr>
        <w:t>4);</w:t>
      </w:r>
      <w:r>
        <w:rPr>
          <w:rStyle w:val="CdigoHTML"/>
        </w:rPr>
        <w:t xml:space="preserve"> </w:t>
      </w:r>
      <w:r>
        <w:rPr>
          <w:rStyle w:val="token"/>
        </w:rPr>
        <w:t>// f || f returns false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o5 </w:t>
      </w:r>
      <w:r>
        <w:rPr>
          <w:rStyle w:val="token"/>
        </w:rPr>
        <w:t>=</w:t>
      </w:r>
      <w:r>
        <w:rPr>
          <w:rStyle w:val="CdigoHTML"/>
        </w:rPr>
        <w:t xml:space="preserve"> </w:t>
      </w:r>
      <w:r>
        <w:rPr>
          <w:rStyle w:val="token"/>
        </w:rPr>
        <w:t>'Cat'</w:t>
      </w:r>
      <w:r>
        <w:rPr>
          <w:rStyle w:val="CdigoHTML"/>
        </w:rPr>
        <w:t xml:space="preserve"> </w:t>
      </w:r>
      <w:r>
        <w:rPr>
          <w:rStyle w:val="token"/>
        </w:rPr>
        <w:t>||</w:t>
      </w:r>
      <w:r>
        <w:rPr>
          <w:rStyle w:val="CdigoHTML"/>
        </w:rPr>
        <w:t xml:space="preserve"> </w:t>
      </w:r>
      <w:r>
        <w:rPr>
          <w:rStyle w:val="token"/>
        </w:rPr>
        <w:t>'Dog';</w:t>
      </w:r>
      <w:r>
        <w:rPr>
          <w:rStyle w:val="CdigoHTML"/>
        </w:rPr>
        <w:t xml:space="preserve">    </w:t>
      </w:r>
      <w:r>
        <w:rPr>
          <w:rStyle w:val="token"/>
        </w:rPr>
        <w:t>// t || t returns Cat</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o6 </w:t>
      </w:r>
      <w:r>
        <w:rPr>
          <w:rStyle w:val="token"/>
        </w:rPr>
        <w:t>=</w:t>
      </w:r>
      <w:r>
        <w:rPr>
          <w:rStyle w:val="CdigoHTML"/>
        </w:rPr>
        <w:t xml:space="preserve"> </w:t>
      </w:r>
      <w:r>
        <w:rPr>
          <w:rStyle w:val="token"/>
        </w:rPr>
        <w:t>false</w:t>
      </w:r>
      <w:r>
        <w:rPr>
          <w:rStyle w:val="CdigoHTML"/>
        </w:rPr>
        <w:t xml:space="preserve"> </w:t>
      </w:r>
      <w:r>
        <w:rPr>
          <w:rStyle w:val="token"/>
        </w:rPr>
        <w:t>||</w:t>
      </w:r>
      <w:r>
        <w:rPr>
          <w:rStyle w:val="CdigoHTML"/>
        </w:rPr>
        <w:t xml:space="preserve"> </w:t>
      </w:r>
      <w:r>
        <w:rPr>
          <w:rStyle w:val="token"/>
        </w:rPr>
        <w:t>'Cat';</w:t>
      </w:r>
      <w:r>
        <w:rPr>
          <w:rStyle w:val="CdigoHTML"/>
        </w:rPr>
        <w:t xml:space="preserve">    </w:t>
      </w:r>
      <w:r>
        <w:rPr>
          <w:rStyle w:val="token"/>
        </w:rPr>
        <w:t>// f || t returns Cat</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o7 </w:t>
      </w:r>
      <w:r>
        <w:rPr>
          <w:rStyle w:val="token"/>
        </w:rPr>
        <w:t>=</w:t>
      </w:r>
      <w:r>
        <w:rPr>
          <w:rStyle w:val="CdigoHTML"/>
        </w:rPr>
        <w:t xml:space="preserve"> </w:t>
      </w:r>
      <w:r>
        <w:rPr>
          <w:rStyle w:val="token"/>
        </w:rPr>
        <w:t>'Cat'</w:t>
      </w:r>
      <w:r>
        <w:rPr>
          <w:rStyle w:val="CdigoHTML"/>
        </w:rPr>
        <w:t xml:space="preserve"> </w:t>
      </w:r>
      <w:r>
        <w:rPr>
          <w:rStyle w:val="token"/>
        </w:rPr>
        <w:t>||</w:t>
      </w:r>
      <w:r>
        <w:rPr>
          <w:rStyle w:val="CdigoHTML"/>
        </w:rPr>
        <w:t xml:space="preserve"> </w:t>
      </w:r>
      <w:r>
        <w:rPr>
          <w:rStyle w:val="token"/>
        </w:rPr>
        <w:t>false;</w:t>
      </w:r>
      <w:r>
        <w:rPr>
          <w:rStyle w:val="CdigoHTML"/>
        </w:rPr>
        <w:t xml:space="preserve">    </w:t>
      </w:r>
      <w:r>
        <w:rPr>
          <w:rStyle w:val="token"/>
        </w:rPr>
        <w:t>// t || f returns Cat</w:t>
      </w:r>
    </w:p>
    <w:p w:rsidR="00E46675" w:rsidRDefault="00E46675" w:rsidP="00E46675">
      <w:pPr>
        <w:pStyle w:val="NormalWeb"/>
      </w:pPr>
      <w:r>
        <w:t xml:space="preserve">The following code shows examples of </w:t>
      </w:r>
      <w:proofErr w:type="gramStart"/>
      <w:r>
        <w:t>the !</w:t>
      </w:r>
      <w:proofErr w:type="gramEnd"/>
      <w:r>
        <w:t xml:space="preserve"> (logical NOT) operator.</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n1 </w:t>
      </w:r>
      <w:r>
        <w:rPr>
          <w:rStyle w:val="token"/>
        </w:rPr>
        <w:t>=</w:t>
      </w:r>
      <w:r>
        <w:rPr>
          <w:rStyle w:val="CdigoHTML"/>
        </w:rPr>
        <w:t xml:space="preserve"> </w:t>
      </w:r>
      <w:r>
        <w:rPr>
          <w:rStyle w:val="token"/>
        </w:rPr>
        <w:t>!true;</w:t>
      </w:r>
      <w:r>
        <w:rPr>
          <w:rStyle w:val="CdigoHTML"/>
        </w:rPr>
        <w:t xml:space="preserve">  </w:t>
      </w:r>
      <w:r>
        <w:rPr>
          <w:rStyle w:val="token"/>
        </w:rPr>
        <w:t>// !t returns false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n2 </w:t>
      </w:r>
      <w:r>
        <w:rPr>
          <w:rStyle w:val="token"/>
        </w:rPr>
        <w:t>=</w:t>
      </w:r>
      <w:r>
        <w:rPr>
          <w:rStyle w:val="CdigoHTML"/>
        </w:rPr>
        <w:t xml:space="preserve"> </w:t>
      </w:r>
      <w:r>
        <w:rPr>
          <w:rStyle w:val="token"/>
        </w:rPr>
        <w:t>!false;</w:t>
      </w:r>
      <w:r>
        <w:rPr>
          <w:rStyle w:val="CdigoHTML"/>
        </w:rPr>
        <w:t xml:space="preserve"> </w:t>
      </w:r>
      <w:r>
        <w:rPr>
          <w:rStyle w:val="token"/>
        </w:rPr>
        <w:t>// !f returns true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n3 </w:t>
      </w:r>
      <w:r>
        <w:rPr>
          <w:rStyle w:val="token"/>
        </w:rPr>
        <w:t>=</w:t>
      </w:r>
      <w:r>
        <w:rPr>
          <w:rStyle w:val="CdigoHTML"/>
        </w:rPr>
        <w:t xml:space="preserve"> </w:t>
      </w:r>
      <w:r>
        <w:rPr>
          <w:rStyle w:val="token"/>
        </w:rPr>
        <w:t>!'Cat';</w:t>
      </w:r>
      <w:r>
        <w:rPr>
          <w:rStyle w:val="CdigoHTML"/>
        </w:rPr>
        <w:t xml:space="preserve"> </w:t>
      </w:r>
      <w:r>
        <w:rPr>
          <w:rStyle w:val="token"/>
        </w:rPr>
        <w:t xml:space="preserve">// </w:t>
      </w:r>
      <w:proofErr w:type="gramStart"/>
      <w:r>
        <w:rPr>
          <w:rStyle w:val="token"/>
        </w:rPr>
        <w:t>!</w:t>
      </w:r>
      <w:proofErr w:type="gramEnd"/>
      <w:r>
        <w:rPr>
          <w:rStyle w:val="token"/>
        </w:rPr>
        <w:t>t returns false</w:t>
      </w:r>
    </w:p>
    <w:p w:rsidR="00E46675" w:rsidRDefault="00E46675" w:rsidP="00E46675">
      <w:pPr>
        <w:pStyle w:val="Ttulo4"/>
        <w:rPr>
          <w:spacing w:val="8"/>
        </w:rPr>
      </w:pPr>
      <w:r>
        <w:rPr>
          <w:spacing w:val="8"/>
        </w:rPr>
        <w:t>Short-circuit evaluation</w:t>
      </w:r>
    </w:p>
    <w:p w:rsidR="00E46675" w:rsidRDefault="00E46675" w:rsidP="00E46675">
      <w:pPr>
        <w:pStyle w:val="NormalWeb"/>
      </w:pPr>
      <w:r>
        <w:t>As logical expressions are evaluated left to right, they are tested for possible "short-circuit" evaluation using the following rules:</w:t>
      </w:r>
    </w:p>
    <w:p w:rsidR="00E46675" w:rsidRDefault="00E46675" w:rsidP="00E46675">
      <w:pPr>
        <w:numPr>
          <w:ilvl w:val="0"/>
          <w:numId w:val="11"/>
        </w:numPr>
        <w:spacing w:before="100" w:beforeAutospacing="1" w:after="100" w:afterAutospacing="1" w:line="240" w:lineRule="auto"/>
      </w:pPr>
      <w:r>
        <w:rPr>
          <w:rStyle w:val="CdigoHTML"/>
          <w:rFonts w:eastAsiaTheme="minorHAnsi"/>
        </w:rPr>
        <w:t>false &amp;&amp; anything</w:t>
      </w:r>
      <w:r>
        <w:t> is short-circuit evaluated to false.</w:t>
      </w:r>
    </w:p>
    <w:p w:rsidR="00E46675" w:rsidRDefault="00E46675" w:rsidP="00E46675">
      <w:pPr>
        <w:numPr>
          <w:ilvl w:val="0"/>
          <w:numId w:val="11"/>
        </w:numPr>
        <w:spacing w:before="100" w:beforeAutospacing="1" w:after="100" w:afterAutospacing="1" w:line="240" w:lineRule="auto"/>
      </w:pPr>
      <w:r>
        <w:rPr>
          <w:rStyle w:val="CdigoHTML"/>
          <w:rFonts w:eastAsiaTheme="minorHAnsi"/>
        </w:rPr>
        <w:t>true || anything</w:t>
      </w:r>
      <w:r>
        <w:t> is short-circuit evaluated to true.</w:t>
      </w:r>
    </w:p>
    <w:p w:rsidR="00E46675" w:rsidRDefault="00E46675" w:rsidP="00E46675">
      <w:pPr>
        <w:pStyle w:val="NormalWeb"/>
      </w:pPr>
      <w:r>
        <w:t>The rules of logic guarantee that these evaluations are always correct. Note that the </w:t>
      </w:r>
      <w:r>
        <w:rPr>
          <w:rStyle w:val="nfasis"/>
        </w:rPr>
        <w:t>anything</w:t>
      </w:r>
      <w:r>
        <w:t> part of the above expressions is not evaluated, so any side effects of doing so do not take effect.</w:t>
      </w:r>
    </w:p>
    <w:p w:rsidR="00E46675" w:rsidRDefault="00E46675" w:rsidP="00E46675">
      <w:pPr>
        <w:pStyle w:val="NormalWeb"/>
      </w:pPr>
      <w:r>
        <w:t>Note that for the second case, in modern code you can use the new </w:t>
      </w:r>
      <w:hyperlink r:id="rId113" w:history="1">
        <w:r>
          <w:rPr>
            <w:rStyle w:val="Hipervnculo"/>
          </w:rPr>
          <w:t>Nullish coalescing operator</w:t>
        </w:r>
      </w:hyperlink>
      <w:r>
        <w:t> (</w:t>
      </w:r>
      <w:r>
        <w:rPr>
          <w:rStyle w:val="CdigoHTML"/>
        </w:rPr>
        <w:t>??</w:t>
      </w:r>
      <w:r>
        <w:t>) that works like </w:t>
      </w:r>
      <w:r>
        <w:rPr>
          <w:rStyle w:val="CdigoHTML"/>
        </w:rPr>
        <w:t>||</w:t>
      </w:r>
      <w:r>
        <w:t xml:space="preserve">, but it only returns the second expression, when the first </w:t>
      </w:r>
      <w:r>
        <w:lastRenderedPageBreak/>
        <w:t>one is "</w:t>
      </w:r>
      <w:hyperlink r:id="rId114" w:history="1">
        <w:r>
          <w:rPr>
            <w:rStyle w:val="Hipervnculo"/>
          </w:rPr>
          <w:t>nullish</w:t>
        </w:r>
      </w:hyperlink>
      <w:r>
        <w:t>", i.e. </w:t>
      </w:r>
      <w:hyperlink r:id="rId115" w:history="1">
        <w:r>
          <w:rPr>
            <w:rStyle w:val="CdigoHTML"/>
            <w:color w:val="0000FF"/>
            <w:u w:val="single"/>
          </w:rPr>
          <w:t>null</w:t>
        </w:r>
      </w:hyperlink>
      <w:r>
        <w:t> or </w:t>
      </w:r>
      <w:hyperlink r:id="rId116" w:tooltip="The global undefined property represents the primitive value undefined.&#10;It is one of JavaScript's primitive types." w:history="1">
        <w:r>
          <w:rPr>
            <w:rStyle w:val="CdigoHTML"/>
            <w:color w:val="0000FF"/>
            <w:u w:val="single"/>
          </w:rPr>
          <w:t>undefined</w:t>
        </w:r>
      </w:hyperlink>
      <w:r>
        <w:t>. It is thus the better alternative to provide defaults, when values like </w:t>
      </w:r>
      <w:r>
        <w:rPr>
          <w:rStyle w:val="CdigoHTML"/>
        </w:rPr>
        <w:t>''</w:t>
      </w:r>
      <w:r>
        <w:t> or </w:t>
      </w:r>
      <w:r>
        <w:rPr>
          <w:rStyle w:val="CdigoHTML"/>
        </w:rPr>
        <w:t>0</w:t>
      </w:r>
      <w:r>
        <w:t> are valid values for the first expression, too.</w:t>
      </w:r>
    </w:p>
    <w:p w:rsidR="00E46675" w:rsidRDefault="00E46675" w:rsidP="00E46675">
      <w:pPr>
        <w:pStyle w:val="Ttulo3"/>
      </w:pPr>
      <w:hyperlink r:id="rId117" w:anchor="string_operators" w:tooltip="Permalink to String operators" w:history="1">
        <w:r>
          <w:rPr>
            <w:rStyle w:val="Hipervnculo"/>
          </w:rPr>
          <w:t>String operators</w:t>
        </w:r>
      </w:hyperlink>
    </w:p>
    <w:p w:rsidR="00E46675" w:rsidRDefault="00E46675" w:rsidP="00E46675">
      <w:pPr>
        <w:pStyle w:val="NormalWeb"/>
      </w:pPr>
      <w:r>
        <w:t>In addition to the comparison operators, which can be used on string values, the concatenation operator (+) concatenates two string values together, returning another string that is the union of the two operand strings.</w:t>
      </w:r>
    </w:p>
    <w:p w:rsidR="00E46675" w:rsidRDefault="00E46675" w:rsidP="00E46675">
      <w:pPr>
        <w:pStyle w:val="NormalWeb"/>
      </w:pPr>
      <w:r>
        <w:t>For example,</w:t>
      </w:r>
    </w:p>
    <w:p w:rsidR="00E46675" w:rsidRDefault="00E46675" w:rsidP="00E46675">
      <w:pPr>
        <w:pStyle w:val="HTMLconformatoprevio"/>
        <w:rPr>
          <w:rStyle w:val="CdigoHTML"/>
        </w:rPr>
      </w:pPr>
      <w:proofErr w:type="gramStart"/>
      <w:r>
        <w:rPr>
          <w:rStyle w:val="CdigoHTML"/>
        </w:rPr>
        <w:t>console</w:t>
      </w:r>
      <w:r>
        <w:rPr>
          <w:rStyle w:val="token"/>
        </w:rPr>
        <w:t>.log(</w:t>
      </w:r>
      <w:proofErr w:type="gramEnd"/>
      <w:r>
        <w:rPr>
          <w:rStyle w:val="token"/>
        </w:rPr>
        <w:t>'my '</w:t>
      </w:r>
      <w:r>
        <w:rPr>
          <w:rStyle w:val="CdigoHTML"/>
        </w:rPr>
        <w:t xml:space="preserve"> </w:t>
      </w:r>
      <w:r>
        <w:rPr>
          <w:rStyle w:val="token"/>
        </w:rPr>
        <w:t>+</w:t>
      </w:r>
      <w:r>
        <w:rPr>
          <w:rStyle w:val="CdigoHTML"/>
        </w:rPr>
        <w:t xml:space="preserve"> </w:t>
      </w:r>
      <w:r>
        <w:rPr>
          <w:rStyle w:val="token"/>
        </w:rPr>
        <w:t>'string');</w:t>
      </w:r>
      <w:r>
        <w:rPr>
          <w:rStyle w:val="CdigoHTML"/>
        </w:rPr>
        <w:t xml:space="preserve"> </w:t>
      </w:r>
      <w:r>
        <w:rPr>
          <w:rStyle w:val="token"/>
        </w:rPr>
        <w:t>// console logs the string "my string".</w:t>
      </w:r>
    </w:p>
    <w:p w:rsidR="00E46675" w:rsidRDefault="00E46675" w:rsidP="00E46675">
      <w:pPr>
        <w:pStyle w:val="NormalWeb"/>
      </w:pPr>
      <w:r>
        <w:t>The shorthand assignment operator += can also be used to concatenate strings.</w:t>
      </w:r>
    </w:p>
    <w:p w:rsidR="00E46675" w:rsidRDefault="00E46675" w:rsidP="00E46675">
      <w:pPr>
        <w:pStyle w:val="NormalWeb"/>
      </w:pPr>
      <w:r>
        <w:t>For example,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mystring </w:t>
      </w:r>
      <w:r>
        <w:rPr>
          <w:rStyle w:val="token"/>
        </w:rPr>
        <w:t>=</w:t>
      </w:r>
      <w:r>
        <w:rPr>
          <w:rStyle w:val="CdigoHTML"/>
        </w:rPr>
        <w:t xml:space="preserve"> </w:t>
      </w:r>
      <w:r>
        <w:rPr>
          <w:rStyle w:val="token"/>
        </w:rPr>
        <w:t>'alpha';</w:t>
      </w:r>
    </w:p>
    <w:p w:rsidR="00E46675" w:rsidRDefault="00E46675" w:rsidP="00E46675">
      <w:pPr>
        <w:pStyle w:val="HTMLconformatoprevio"/>
        <w:rPr>
          <w:rStyle w:val="CdigoHTML"/>
        </w:rPr>
      </w:pPr>
      <w:proofErr w:type="gramStart"/>
      <w:r>
        <w:rPr>
          <w:rStyle w:val="CdigoHTML"/>
        </w:rPr>
        <w:t>mystring</w:t>
      </w:r>
      <w:proofErr w:type="gramEnd"/>
      <w:r>
        <w:rPr>
          <w:rStyle w:val="CdigoHTML"/>
        </w:rPr>
        <w:t xml:space="preserve"> </w:t>
      </w:r>
      <w:r>
        <w:rPr>
          <w:rStyle w:val="token"/>
        </w:rPr>
        <w:t>+=</w:t>
      </w:r>
      <w:r>
        <w:rPr>
          <w:rStyle w:val="CdigoHTML"/>
        </w:rPr>
        <w:t xml:space="preserve"> </w:t>
      </w:r>
      <w:r>
        <w:rPr>
          <w:rStyle w:val="token"/>
        </w:rPr>
        <w:t>'bet';</w:t>
      </w:r>
      <w:r>
        <w:rPr>
          <w:rStyle w:val="CdigoHTML"/>
        </w:rPr>
        <w:t xml:space="preserve"> </w:t>
      </w:r>
      <w:r>
        <w:rPr>
          <w:rStyle w:val="token"/>
        </w:rPr>
        <w:t>// evaluates to "alphabet" and assigns this value to mystring.</w:t>
      </w:r>
    </w:p>
    <w:p w:rsidR="00E46675" w:rsidRDefault="00E46675" w:rsidP="00E46675">
      <w:pPr>
        <w:pStyle w:val="Ttulo3"/>
      </w:pPr>
      <w:hyperlink r:id="rId118" w:anchor="conditional_ternary_operator" w:tooltip="Permalink to Conditional (ternary) operator" w:history="1">
        <w:r>
          <w:rPr>
            <w:rStyle w:val="Hipervnculo"/>
          </w:rPr>
          <w:t>Conditional (ternary) operator</w:t>
        </w:r>
      </w:hyperlink>
    </w:p>
    <w:p w:rsidR="00E46675" w:rsidRDefault="00E46675" w:rsidP="00E46675">
      <w:pPr>
        <w:pStyle w:val="NormalWeb"/>
      </w:pPr>
      <w:r>
        <w:t>The </w:t>
      </w:r>
      <w:hyperlink r:id="rId119" w:history="1">
        <w:r>
          <w:rPr>
            <w:rStyle w:val="Hipervnculo"/>
          </w:rPr>
          <w:t>conditional operator</w:t>
        </w:r>
      </w:hyperlink>
      <w:r>
        <w:t> is the only JavaScript operator that takes three operands. The operator can have one of two values based on a condition. The syntax is:</w:t>
      </w:r>
    </w:p>
    <w:p w:rsidR="00E46675" w:rsidRDefault="00E46675" w:rsidP="00E46675">
      <w:pPr>
        <w:pStyle w:val="HTMLconformatoprevio"/>
        <w:rPr>
          <w:rStyle w:val="CdigoHTML"/>
        </w:rPr>
      </w:pPr>
      <w:proofErr w:type="gramStart"/>
      <w:r>
        <w:rPr>
          <w:rStyle w:val="CdigoHTML"/>
        </w:rPr>
        <w:t>condition</w:t>
      </w:r>
      <w:proofErr w:type="gramEnd"/>
      <w:r>
        <w:rPr>
          <w:rStyle w:val="CdigoHTML"/>
        </w:rPr>
        <w:t xml:space="preserve"> </w:t>
      </w:r>
      <w:r>
        <w:rPr>
          <w:rStyle w:val="token"/>
        </w:rPr>
        <w:t>?</w:t>
      </w:r>
      <w:r>
        <w:rPr>
          <w:rStyle w:val="CdigoHTML"/>
        </w:rPr>
        <w:t xml:space="preserve"> val1 </w:t>
      </w:r>
      <w:r>
        <w:rPr>
          <w:rStyle w:val="token"/>
        </w:rPr>
        <w:t>:</w:t>
      </w:r>
      <w:r>
        <w:rPr>
          <w:rStyle w:val="CdigoHTML"/>
        </w:rPr>
        <w:t xml:space="preserve"> val2</w:t>
      </w:r>
    </w:p>
    <w:p w:rsidR="00E46675" w:rsidRDefault="00E46675" w:rsidP="00E46675">
      <w:pPr>
        <w:pStyle w:val="NormalWeb"/>
      </w:pPr>
      <w:r>
        <w:t>If </w:t>
      </w:r>
      <w:r>
        <w:rPr>
          <w:rStyle w:val="CdigoHTML"/>
        </w:rPr>
        <w:t>condition</w:t>
      </w:r>
      <w:r>
        <w:t> is true, the operator has the value of </w:t>
      </w:r>
      <w:r>
        <w:rPr>
          <w:rStyle w:val="CdigoHTML"/>
        </w:rPr>
        <w:t>val1</w:t>
      </w:r>
      <w:r>
        <w:t>. Otherwise it has the value of </w:t>
      </w:r>
      <w:r>
        <w:rPr>
          <w:rStyle w:val="CdigoHTML"/>
        </w:rPr>
        <w:t>val2</w:t>
      </w:r>
      <w:r>
        <w:t>. You can use the conditional operator anywhere you would use a standard operator.</w:t>
      </w:r>
    </w:p>
    <w:p w:rsidR="00E46675" w:rsidRDefault="00E46675" w:rsidP="00E46675">
      <w:pPr>
        <w:pStyle w:val="NormalWeb"/>
      </w:pPr>
      <w:r>
        <w:t>For example,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status </w:t>
      </w:r>
      <w:r>
        <w:rPr>
          <w:rStyle w:val="token"/>
        </w:rPr>
        <w:t>=</w:t>
      </w:r>
      <w:r>
        <w:rPr>
          <w:rStyle w:val="CdigoHTML"/>
        </w:rPr>
        <w:t xml:space="preserve"> </w:t>
      </w:r>
      <w:r>
        <w:rPr>
          <w:rStyle w:val="token"/>
        </w:rPr>
        <w:t>(</w:t>
      </w:r>
      <w:r>
        <w:rPr>
          <w:rStyle w:val="CdigoHTML"/>
        </w:rPr>
        <w:t xml:space="preserve">age </w:t>
      </w:r>
      <w:r>
        <w:rPr>
          <w:rStyle w:val="token"/>
        </w:rPr>
        <w:t>&gt;=</w:t>
      </w:r>
      <w:r>
        <w:rPr>
          <w:rStyle w:val="CdigoHTML"/>
        </w:rPr>
        <w:t xml:space="preserve"> </w:t>
      </w:r>
      <w:r>
        <w:rPr>
          <w:rStyle w:val="token"/>
        </w:rPr>
        <w:t>18)</w:t>
      </w:r>
      <w:r>
        <w:rPr>
          <w:rStyle w:val="CdigoHTML"/>
        </w:rPr>
        <w:t xml:space="preserve"> </w:t>
      </w:r>
      <w:r>
        <w:rPr>
          <w:rStyle w:val="token"/>
        </w:rPr>
        <w:t>?</w:t>
      </w:r>
      <w:r>
        <w:rPr>
          <w:rStyle w:val="CdigoHTML"/>
        </w:rPr>
        <w:t xml:space="preserve"> </w:t>
      </w:r>
      <w:proofErr w:type="gramStart"/>
      <w:r>
        <w:rPr>
          <w:rStyle w:val="token"/>
        </w:rPr>
        <w:t>'adult'</w:t>
      </w:r>
      <w:r>
        <w:rPr>
          <w:rStyle w:val="CdigoHTML"/>
        </w:rPr>
        <w:t xml:space="preserve"> </w:t>
      </w:r>
      <w:r>
        <w:rPr>
          <w:rStyle w:val="token"/>
        </w:rPr>
        <w:t>:</w:t>
      </w:r>
      <w:proofErr w:type="gramEnd"/>
      <w:r>
        <w:rPr>
          <w:rStyle w:val="CdigoHTML"/>
        </w:rPr>
        <w:t xml:space="preserve"> </w:t>
      </w:r>
      <w:r>
        <w:rPr>
          <w:rStyle w:val="token"/>
        </w:rPr>
        <w:t>'minor';</w:t>
      </w:r>
    </w:p>
    <w:p w:rsidR="00E46675" w:rsidRDefault="00E46675" w:rsidP="00E46675">
      <w:pPr>
        <w:pStyle w:val="NormalWeb"/>
      </w:pPr>
      <w:r>
        <w:t>This statement assigns the value "adult" to the variable </w:t>
      </w:r>
      <w:r>
        <w:rPr>
          <w:rStyle w:val="CdigoHTML"/>
        </w:rPr>
        <w:t>status</w:t>
      </w:r>
      <w:r>
        <w:t> if </w:t>
      </w:r>
      <w:r>
        <w:rPr>
          <w:rStyle w:val="CdigoHTML"/>
        </w:rPr>
        <w:t>age</w:t>
      </w:r>
      <w:r>
        <w:t> is eighteen or more. Otherwise, it assigns the value "minor" to </w:t>
      </w:r>
      <w:r>
        <w:rPr>
          <w:rStyle w:val="CdigoHTML"/>
        </w:rPr>
        <w:t>status</w:t>
      </w:r>
      <w:r>
        <w:t>.</w:t>
      </w:r>
    </w:p>
    <w:p w:rsidR="00E46675" w:rsidRDefault="00E46675" w:rsidP="00E46675">
      <w:pPr>
        <w:pStyle w:val="Ttulo3"/>
      </w:pPr>
      <w:hyperlink r:id="rId120" w:anchor="comma_operator" w:tooltip="Permalink to Comma operator" w:history="1">
        <w:r>
          <w:rPr>
            <w:rStyle w:val="Hipervnculo"/>
          </w:rPr>
          <w:t>Comma operator</w:t>
        </w:r>
      </w:hyperlink>
    </w:p>
    <w:p w:rsidR="00E46675" w:rsidRDefault="00E46675" w:rsidP="00E46675">
      <w:pPr>
        <w:pStyle w:val="NormalWeb"/>
      </w:pPr>
      <w:r>
        <w:t>The </w:t>
      </w:r>
      <w:hyperlink r:id="rId121" w:history="1">
        <w:r>
          <w:rPr>
            <w:rStyle w:val="Hipervnculo"/>
          </w:rPr>
          <w:t>comma operator</w:t>
        </w:r>
      </w:hyperlink>
      <w:r>
        <w:t> (</w:t>
      </w:r>
      <w:r>
        <w:rPr>
          <w:rStyle w:val="CdigoHTML"/>
        </w:rPr>
        <w:t>,</w:t>
      </w:r>
      <w:r>
        <w:t>) evaluates both of its operands and returns the value of the last operand. This operator is primarily used inside a </w:t>
      </w:r>
      <w:r>
        <w:rPr>
          <w:rStyle w:val="CdigoHTML"/>
        </w:rPr>
        <w:t>for</w:t>
      </w:r>
      <w:r>
        <w:t> loop, to allow multiple variables to be updated each time through the loop. It is regarded bad style to use it elsewhere, when it is not necessary. Often two separate statements can and should be used instead.</w:t>
      </w:r>
    </w:p>
    <w:p w:rsidR="00E46675" w:rsidRDefault="00E46675" w:rsidP="00E46675">
      <w:pPr>
        <w:pStyle w:val="NormalWeb"/>
      </w:pPr>
      <w:r>
        <w:t>For example, if </w:t>
      </w:r>
      <w:r>
        <w:rPr>
          <w:rStyle w:val="CdigoHTML"/>
        </w:rPr>
        <w:t>a</w:t>
      </w:r>
      <w:r>
        <w:t> is a 2-dimensional array with 10 elements on a side, the following code uses the comma operator to update two variables at once. The code prints the values of the diagonal elements in the array:</w:t>
      </w:r>
    </w:p>
    <w:p w:rsidR="00E46675" w:rsidRDefault="00E46675" w:rsidP="00E46675">
      <w:pPr>
        <w:pStyle w:val="HTMLconformatoprevio"/>
        <w:rPr>
          <w:rStyle w:val="CdigoHTML"/>
        </w:rPr>
      </w:pPr>
      <w:r>
        <w:rPr>
          <w:rStyle w:val="token"/>
        </w:rPr>
        <w:t>var</w:t>
      </w:r>
      <w:r>
        <w:rPr>
          <w:rStyle w:val="CdigoHTML"/>
        </w:rPr>
        <w:t xml:space="preserve"> x </w:t>
      </w:r>
      <w:r>
        <w:rPr>
          <w:rStyle w:val="token"/>
        </w:rPr>
        <w:t>=</w:t>
      </w:r>
      <w:r>
        <w:rPr>
          <w:rStyle w:val="CdigoHTML"/>
        </w:rPr>
        <w:t xml:space="preserve"> </w:t>
      </w:r>
      <w:r>
        <w:rPr>
          <w:rStyle w:val="token"/>
        </w:rPr>
        <w:t>[0,1,2,3,4,5,6,7,8,9]</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 </w:t>
      </w:r>
      <w:r>
        <w:rPr>
          <w:rStyle w:val="token"/>
        </w:rPr>
        <w:t>=</w:t>
      </w:r>
      <w:r>
        <w:rPr>
          <w:rStyle w:val="CdigoHTML"/>
        </w:rPr>
        <w:t xml:space="preserve"> </w:t>
      </w:r>
      <w:r>
        <w:rPr>
          <w:rStyle w:val="token"/>
        </w:rPr>
        <w:t>[</w:t>
      </w:r>
      <w:r>
        <w:rPr>
          <w:rStyle w:val="CdigoHTML"/>
        </w:rPr>
        <w:t>x</w:t>
      </w:r>
      <w:r>
        <w:rPr>
          <w:rStyle w:val="token"/>
        </w:rPr>
        <w:t>,</w:t>
      </w:r>
      <w:r>
        <w:rPr>
          <w:rStyle w:val="CdigoHTML"/>
        </w:rPr>
        <w:t xml:space="preserve"> x</w:t>
      </w:r>
      <w:r>
        <w:rPr>
          <w:rStyle w:val="token"/>
        </w:rPr>
        <w:t>,</w:t>
      </w:r>
      <w:r>
        <w:rPr>
          <w:rStyle w:val="CdigoHTML"/>
        </w:rPr>
        <w:t xml:space="preserve"> x</w:t>
      </w:r>
      <w:r>
        <w:rPr>
          <w:rStyle w:val="token"/>
        </w:rPr>
        <w:t>,</w:t>
      </w:r>
      <w:r>
        <w:rPr>
          <w:rStyle w:val="CdigoHTML"/>
        </w:rPr>
        <w:t xml:space="preserve"> x</w:t>
      </w:r>
      <w:r>
        <w:rPr>
          <w:rStyle w:val="token"/>
        </w:rPr>
        <w:t>,</w:t>
      </w:r>
      <w:r>
        <w:rPr>
          <w:rStyle w:val="CdigoHTML"/>
        </w:rPr>
        <w:t xml:space="preserve"> x</w:t>
      </w:r>
      <w:r>
        <w:rPr>
          <w:rStyle w:val="token"/>
        </w:rPr>
        <w:t>];</w:t>
      </w:r>
    </w:p>
    <w:p w:rsidR="00E46675" w:rsidRDefault="00E46675" w:rsidP="00E46675">
      <w:pPr>
        <w:pStyle w:val="HTMLconformatoprevio"/>
        <w:rPr>
          <w:rStyle w:val="CdigoHTML"/>
        </w:rPr>
      </w:pPr>
    </w:p>
    <w:p w:rsidR="00E46675" w:rsidRDefault="00E46675" w:rsidP="00E46675">
      <w:pPr>
        <w:pStyle w:val="HTMLconformatoprevio"/>
        <w:rPr>
          <w:rStyle w:val="CdigoHTML"/>
        </w:rPr>
      </w:pPr>
      <w:proofErr w:type="gramStart"/>
      <w:r>
        <w:rPr>
          <w:rStyle w:val="token"/>
        </w:rPr>
        <w:t>for</w:t>
      </w:r>
      <w:proofErr w:type="gramEnd"/>
      <w:r>
        <w:rPr>
          <w:rStyle w:val="CdigoHTML"/>
        </w:rPr>
        <w:t xml:space="preserve"> </w:t>
      </w:r>
      <w:r>
        <w:rPr>
          <w:rStyle w:val="token"/>
        </w:rPr>
        <w:t>(var</w:t>
      </w:r>
      <w:r>
        <w:rPr>
          <w:rStyle w:val="CdigoHTML"/>
        </w:rPr>
        <w:t xml:space="preserve"> i </w:t>
      </w:r>
      <w:r>
        <w:rPr>
          <w:rStyle w:val="token"/>
        </w:rPr>
        <w:t>=</w:t>
      </w:r>
      <w:r>
        <w:rPr>
          <w:rStyle w:val="CdigoHTML"/>
        </w:rPr>
        <w:t xml:space="preserve"> </w:t>
      </w:r>
      <w:r>
        <w:rPr>
          <w:rStyle w:val="token"/>
        </w:rPr>
        <w:t>0,</w:t>
      </w:r>
      <w:r>
        <w:rPr>
          <w:rStyle w:val="CdigoHTML"/>
        </w:rPr>
        <w:t xml:space="preserve"> j </w:t>
      </w:r>
      <w:r>
        <w:rPr>
          <w:rStyle w:val="token"/>
        </w:rPr>
        <w:t>=</w:t>
      </w:r>
      <w:r>
        <w:rPr>
          <w:rStyle w:val="CdigoHTML"/>
        </w:rPr>
        <w:t xml:space="preserve"> </w:t>
      </w:r>
      <w:r>
        <w:rPr>
          <w:rStyle w:val="token"/>
        </w:rPr>
        <w:t>9;</w:t>
      </w:r>
      <w:r>
        <w:rPr>
          <w:rStyle w:val="CdigoHTML"/>
        </w:rPr>
        <w:t xml:space="preserve"> i </w:t>
      </w:r>
      <w:r>
        <w:rPr>
          <w:rStyle w:val="token"/>
        </w:rPr>
        <w:t>&lt;=</w:t>
      </w:r>
      <w:r>
        <w:rPr>
          <w:rStyle w:val="CdigoHTML"/>
        </w:rPr>
        <w:t xml:space="preserve"> j</w:t>
      </w:r>
      <w:r>
        <w:rPr>
          <w:rStyle w:val="token"/>
        </w:rPr>
        <w:t>;</w:t>
      </w:r>
      <w:r>
        <w:rPr>
          <w:rStyle w:val="CdigoHTML"/>
        </w:rPr>
        <w:t xml:space="preserve"> i</w:t>
      </w:r>
      <w:r>
        <w:rPr>
          <w:rStyle w:val="token"/>
        </w:rPr>
        <w:t>++,</w:t>
      </w:r>
      <w:r>
        <w:rPr>
          <w:rStyle w:val="CdigoHTML"/>
        </w:rPr>
        <w:t xml:space="preserve"> j</w:t>
      </w:r>
      <w:r>
        <w:rPr>
          <w:rStyle w:val="token"/>
        </w:rPr>
        <w:t>--)</w:t>
      </w:r>
    </w:p>
    <w:p w:rsidR="00E46675" w:rsidRDefault="00E46675" w:rsidP="00E46675">
      <w:pPr>
        <w:pStyle w:val="HTMLconformatoprevio"/>
        <w:rPr>
          <w:rStyle w:val="CdigoHTML"/>
        </w:rPr>
      </w:pPr>
      <w:r>
        <w:rPr>
          <w:rStyle w:val="token"/>
        </w:rPr>
        <w:t>//                                ^</w:t>
      </w:r>
    </w:p>
    <w:p w:rsidR="00E46675" w:rsidRDefault="00E46675" w:rsidP="00E46675">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'a['</w:t>
      </w:r>
      <w:r>
        <w:rPr>
          <w:rStyle w:val="CdigoHTML"/>
        </w:rPr>
        <w:t xml:space="preserve"> </w:t>
      </w:r>
      <w:r>
        <w:rPr>
          <w:rStyle w:val="token"/>
        </w:rPr>
        <w:t>+</w:t>
      </w:r>
      <w:r>
        <w:rPr>
          <w:rStyle w:val="CdigoHTML"/>
        </w:rPr>
        <w:t xml:space="preserve"> i </w:t>
      </w:r>
      <w:r>
        <w:rPr>
          <w:rStyle w:val="token"/>
        </w:rPr>
        <w:t>+</w:t>
      </w:r>
      <w:r>
        <w:rPr>
          <w:rStyle w:val="CdigoHTML"/>
        </w:rPr>
        <w:t xml:space="preserve"> </w:t>
      </w:r>
      <w:r>
        <w:rPr>
          <w:rStyle w:val="token"/>
        </w:rPr>
        <w:t>']['</w:t>
      </w:r>
      <w:r>
        <w:rPr>
          <w:rStyle w:val="CdigoHTML"/>
        </w:rPr>
        <w:t xml:space="preserve"> </w:t>
      </w:r>
      <w:r>
        <w:rPr>
          <w:rStyle w:val="token"/>
        </w:rPr>
        <w:t>+</w:t>
      </w:r>
      <w:r>
        <w:rPr>
          <w:rStyle w:val="CdigoHTML"/>
        </w:rPr>
        <w:t xml:space="preserve"> j </w:t>
      </w:r>
      <w:r>
        <w:rPr>
          <w:rStyle w:val="token"/>
        </w:rPr>
        <w:t>+</w:t>
      </w:r>
      <w:r>
        <w:rPr>
          <w:rStyle w:val="CdigoHTML"/>
        </w:rPr>
        <w:t xml:space="preserve"> </w:t>
      </w:r>
      <w:r>
        <w:rPr>
          <w:rStyle w:val="token"/>
        </w:rPr>
        <w:t>']= '</w:t>
      </w:r>
      <w:r>
        <w:rPr>
          <w:rStyle w:val="CdigoHTML"/>
        </w:rPr>
        <w:t xml:space="preserve"> </w:t>
      </w:r>
      <w:r>
        <w:rPr>
          <w:rStyle w:val="token"/>
        </w:rPr>
        <w:t>+</w:t>
      </w:r>
      <w:r>
        <w:rPr>
          <w:rStyle w:val="CdigoHTML"/>
        </w:rPr>
        <w:t xml:space="preserve"> a</w:t>
      </w:r>
      <w:r>
        <w:rPr>
          <w:rStyle w:val="token"/>
        </w:rPr>
        <w:t>[</w:t>
      </w:r>
      <w:r>
        <w:rPr>
          <w:rStyle w:val="CdigoHTML"/>
        </w:rPr>
        <w:t>i</w:t>
      </w:r>
      <w:r>
        <w:rPr>
          <w:rStyle w:val="token"/>
        </w:rPr>
        <w:t>][</w:t>
      </w:r>
      <w:r>
        <w:rPr>
          <w:rStyle w:val="CdigoHTML"/>
        </w:rPr>
        <w:t>j</w:t>
      </w:r>
      <w:r>
        <w:rPr>
          <w:rStyle w:val="token"/>
        </w:rPr>
        <w:t>]);</w:t>
      </w:r>
    </w:p>
    <w:p w:rsidR="00E46675" w:rsidRDefault="00E46675" w:rsidP="00E46675">
      <w:pPr>
        <w:pStyle w:val="Ttulo3"/>
      </w:pPr>
      <w:hyperlink r:id="rId122" w:anchor="unary_operators" w:tooltip="Permalink to Unary operators" w:history="1">
        <w:r>
          <w:rPr>
            <w:rStyle w:val="Hipervnculo"/>
          </w:rPr>
          <w:t>Unary operators</w:t>
        </w:r>
      </w:hyperlink>
    </w:p>
    <w:p w:rsidR="00E46675" w:rsidRDefault="00E46675" w:rsidP="00E46675">
      <w:pPr>
        <w:pStyle w:val="NormalWeb"/>
      </w:pPr>
      <w:r>
        <w:t>A unary operation is an operation with only one operand.</w:t>
      </w:r>
    </w:p>
    <w:p w:rsidR="00E46675" w:rsidRDefault="00E46675" w:rsidP="00E46675">
      <w:pPr>
        <w:pStyle w:val="Ttulo4"/>
        <w:rPr>
          <w:spacing w:val="8"/>
        </w:rPr>
      </w:pPr>
      <w:proofErr w:type="gramStart"/>
      <w:r>
        <w:rPr>
          <w:rStyle w:val="CdigoHTML"/>
          <w:rFonts w:eastAsiaTheme="majorEastAsia"/>
          <w:spacing w:val="8"/>
        </w:rPr>
        <w:t>delete</w:t>
      </w:r>
      <w:proofErr w:type="gramEnd"/>
    </w:p>
    <w:p w:rsidR="00E46675" w:rsidRDefault="00E46675" w:rsidP="00E46675">
      <w:pPr>
        <w:pStyle w:val="NormalWeb"/>
      </w:pPr>
      <w:r>
        <w:t>The </w:t>
      </w:r>
      <w:hyperlink r:id="rId123" w:history="1">
        <w:r>
          <w:rPr>
            <w:rStyle w:val="CdigoHTML"/>
            <w:color w:val="0000FF"/>
            <w:u w:val="single"/>
          </w:rPr>
          <w:t>delete</w:t>
        </w:r>
      </w:hyperlink>
      <w:r>
        <w:t> operator deletes an object's property. The syntax is:</w:t>
      </w:r>
    </w:p>
    <w:p w:rsidR="00E46675" w:rsidRDefault="00E46675" w:rsidP="00E46675">
      <w:pPr>
        <w:pStyle w:val="HTMLconformatoprevio"/>
        <w:rPr>
          <w:rStyle w:val="CdigoHTML"/>
        </w:rPr>
      </w:pPr>
      <w:proofErr w:type="gramStart"/>
      <w:r>
        <w:rPr>
          <w:rStyle w:val="token"/>
        </w:rPr>
        <w:t>delete</w:t>
      </w:r>
      <w:proofErr w:type="gramEnd"/>
      <w:r>
        <w:rPr>
          <w:rStyle w:val="CdigoHTML"/>
        </w:rPr>
        <w:t xml:space="preserve"> object</w:t>
      </w:r>
      <w:r>
        <w:rPr>
          <w:rStyle w:val="token"/>
        </w:rPr>
        <w:t>.</w:t>
      </w:r>
      <w:r>
        <w:rPr>
          <w:rStyle w:val="CdigoHTML"/>
        </w:rPr>
        <w:t>property</w:t>
      </w:r>
      <w:r>
        <w:rPr>
          <w:rStyle w:val="token"/>
        </w:rPr>
        <w:t>;</w:t>
      </w:r>
    </w:p>
    <w:p w:rsidR="00E46675" w:rsidRDefault="00E46675" w:rsidP="00E46675">
      <w:pPr>
        <w:pStyle w:val="HTMLconformatoprevio"/>
        <w:rPr>
          <w:rStyle w:val="CdigoHTML"/>
        </w:rPr>
      </w:pPr>
      <w:proofErr w:type="gramStart"/>
      <w:r>
        <w:rPr>
          <w:rStyle w:val="token"/>
        </w:rPr>
        <w:t>delete</w:t>
      </w:r>
      <w:proofErr w:type="gramEnd"/>
      <w:r>
        <w:rPr>
          <w:rStyle w:val="CdigoHTML"/>
        </w:rPr>
        <w:t xml:space="preserve"> object</w:t>
      </w:r>
      <w:r>
        <w:rPr>
          <w:rStyle w:val="token"/>
        </w:rPr>
        <w:t>[</w:t>
      </w:r>
      <w:r>
        <w:rPr>
          <w:rStyle w:val="CdigoHTML"/>
        </w:rPr>
        <w:t>propertyKey</w:t>
      </w:r>
      <w:r>
        <w:rPr>
          <w:rStyle w:val="token"/>
        </w:rPr>
        <w:t>];</w:t>
      </w:r>
    </w:p>
    <w:p w:rsidR="00E46675" w:rsidRDefault="00E46675" w:rsidP="00E46675">
      <w:pPr>
        <w:pStyle w:val="HTMLconformatoprevio"/>
        <w:rPr>
          <w:rStyle w:val="CdigoHTML"/>
        </w:rPr>
      </w:pPr>
      <w:proofErr w:type="gramStart"/>
      <w:r>
        <w:rPr>
          <w:rStyle w:val="token"/>
        </w:rPr>
        <w:t>delete</w:t>
      </w:r>
      <w:proofErr w:type="gramEnd"/>
      <w:r>
        <w:rPr>
          <w:rStyle w:val="CdigoHTML"/>
        </w:rPr>
        <w:t xml:space="preserve"> objectName</w:t>
      </w:r>
      <w:r>
        <w:rPr>
          <w:rStyle w:val="token"/>
        </w:rPr>
        <w:t>[</w:t>
      </w:r>
      <w:r>
        <w:rPr>
          <w:rStyle w:val="CdigoHTML"/>
        </w:rPr>
        <w:t>index</w:t>
      </w:r>
      <w:r>
        <w:rPr>
          <w:rStyle w:val="token"/>
        </w:rPr>
        <w:t>];</w:t>
      </w:r>
    </w:p>
    <w:p w:rsidR="00E46675" w:rsidRDefault="00E46675" w:rsidP="00E46675">
      <w:pPr>
        <w:pStyle w:val="NormalWeb"/>
      </w:pPr>
      <w:proofErr w:type="gramStart"/>
      <w:r>
        <w:t>where</w:t>
      </w:r>
      <w:proofErr w:type="gramEnd"/>
      <w:r>
        <w:t> </w:t>
      </w:r>
      <w:r>
        <w:rPr>
          <w:rStyle w:val="CdigoHTML"/>
        </w:rPr>
        <w:t>object</w:t>
      </w:r>
      <w:r>
        <w:t> is the name of an object, </w:t>
      </w:r>
      <w:r>
        <w:rPr>
          <w:rStyle w:val="CdigoHTML"/>
        </w:rPr>
        <w:t>property</w:t>
      </w:r>
      <w:r>
        <w:t> is an existing property, and </w:t>
      </w:r>
      <w:r>
        <w:rPr>
          <w:rStyle w:val="CdigoHTML"/>
        </w:rPr>
        <w:t>propertyKey</w:t>
      </w:r>
      <w:r>
        <w:t> is a string or symbol referring to an existing property.</w:t>
      </w:r>
    </w:p>
    <w:p w:rsidR="00E46675" w:rsidRDefault="00E46675" w:rsidP="00E46675">
      <w:pPr>
        <w:pStyle w:val="NormalWeb"/>
      </w:pPr>
      <w:r>
        <w:t>If the </w:t>
      </w:r>
      <w:r>
        <w:rPr>
          <w:rStyle w:val="CdigoHTML"/>
        </w:rPr>
        <w:t>delete</w:t>
      </w:r>
      <w:r>
        <w:t> operator succeeds, it removes the property from the object. Trying to access it afterwards will yield </w:t>
      </w:r>
      <w:r>
        <w:rPr>
          <w:rStyle w:val="CdigoHTML"/>
        </w:rPr>
        <w:t>undefined</w:t>
      </w:r>
      <w:r>
        <w:t>. The </w:t>
      </w:r>
      <w:r>
        <w:rPr>
          <w:rStyle w:val="CdigoHTML"/>
        </w:rPr>
        <w:t>delete</w:t>
      </w:r>
      <w:r>
        <w:t> operator returns </w:t>
      </w:r>
      <w:r>
        <w:rPr>
          <w:rStyle w:val="CdigoHTML"/>
        </w:rPr>
        <w:t>true</w:t>
      </w:r>
      <w:r>
        <w:t> if the operation is possible; it returns </w:t>
      </w:r>
      <w:r>
        <w:rPr>
          <w:rStyle w:val="CdigoHTML"/>
        </w:rPr>
        <w:t>false</w:t>
      </w:r>
      <w:r>
        <w:t> if the operation is not possible.</w:t>
      </w:r>
    </w:p>
    <w:p w:rsidR="00E46675" w:rsidRDefault="00E46675" w:rsidP="00E46675">
      <w:pPr>
        <w:pStyle w:val="HTMLconformatoprevio"/>
        <w:rPr>
          <w:rStyle w:val="CdigoHTML"/>
        </w:rPr>
      </w:pPr>
      <w:proofErr w:type="gramStart"/>
      <w:r>
        <w:rPr>
          <w:rStyle w:val="token"/>
        </w:rPr>
        <w:t>delete</w:t>
      </w:r>
      <w:proofErr w:type="gramEnd"/>
      <w:r>
        <w:rPr>
          <w:rStyle w:val="CdigoHTML"/>
        </w:rPr>
        <w:t xml:space="preserve"> Math</w:t>
      </w:r>
      <w:r>
        <w:rPr>
          <w:rStyle w:val="token"/>
        </w:rPr>
        <w:t>.PI;</w:t>
      </w:r>
      <w:r>
        <w:rPr>
          <w:rStyle w:val="CdigoHTML"/>
        </w:rPr>
        <w:t xml:space="preserve"> </w:t>
      </w:r>
      <w:r>
        <w:rPr>
          <w:rStyle w:val="token"/>
        </w:rPr>
        <w:t>// returns false (cannot delete non-configurable properties)</w:t>
      </w:r>
    </w:p>
    <w:p w:rsidR="00E46675" w:rsidRDefault="00E46675" w:rsidP="00E46675">
      <w:pPr>
        <w:pStyle w:val="HTMLconformatoprevio"/>
        <w:rPr>
          <w:rStyle w:val="CdigoHTML"/>
        </w:rPr>
      </w:pPr>
    </w:p>
    <w:p w:rsidR="00E46675" w:rsidRDefault="00E46675" w:rsidP="00E46675">
      <w:pPr>
        <w:pStyle w:val="HTMLconformatoprevio"/>
        <w:rPr>
          <w:rStyle w:val="CdigoHTML"/>
        </w:rPr>
      </w:pPr>
      <w:proofErr w:type="gramStart"/>
      <w:r>
        <w:rPr>
          <w:rStyle w:val="token"/>
        </w:rPr>
        <w:t>const</w:t>
      </w:r>
      <w:proofErr w:type="gramEnd"/>
      <w:r>
        <w:rPr>
          <w:rStyle w:val="CdigoHTML"/>
        </w:rPr>
        <w:t xml:space="preserve"> myObj </w:t>
      </w:r>
      <w:r>
        <w:rPr>
          <w:rStyle w:val="token"/>
        </w:rPr>
        <w:t>=</w:t>
      </w:r>
      <w:r>
        <w:rPr>
          <w:rStyle w:val="CdigoHTML"/>
        </w:rPr>
        <w:t xml:space="preserve"> </w:t>
      </w:r>
      <w:r>
        <w:rPr>
          <w:rStyle w:val="token"/>
        </w:rPr>
        <w:t>{h:</w:t>
      </w:r>
      <w:r>
        <w:rPr>
          <w:rStyle w:val="CdigoHTML"/>
        </w:rPr>
        <w:t xml:space="preserve"> </w:t>
      </w:r>
      <w:r>
        <w:rPr>
          <w:rStyle w:val="token"/>
        </w:rPr>
        <w:t>4};</w:t>
      </w:r>
    </w:p>
    <w:p w:rsidR="00E46675" w:rsidRDefault="00E46675" w:rsidP="00E46675">
      <w:pPr>
        <w:pStyle w:val="HTMLconformatoprevio"/>
        <w:rPr>
          <w:rStyle w:val="CdigoHTML"/>
        </w:rPr>
      </w:pPr>
      <w:proofErr w:type="gramStart"/>
      <w:r>
        <w:rPr>
          <w:rStyle w:val="token"/>
        </w:rPr>
        <w:t>delete</w:t>
      </w:r>
      <w:proofErr w:type="gramEnd"/>
      <w:r>
        <w:rPr>
          <w:rStyle w:val="CdigoHTML"/>
        </w:rPr>
        <w:t xml:space="preserve"> myObj</w:t>
      </w:r>
      <w:r>
        <w:rPr>
          <w:rStyle w:val="token"/>
        </w:rPr>
        <w:t>.</w:t>
      </w:r>
      <w:r>
        <w:rPr>
          <w:rStyle w:val="CdigoHTML"/>
        </w:rPr>
        <w:t>h</w:t>
      </w:r>
      <w:r>
        <w:rPr>
          <w:rStyle w:val="token"/>
        </w:rPr>
        <w:t>;</w:t>
      </w:r>
      <w:r>
        <w:rPr>
          <w:rStyle w:val="CdigoHTML"/>
        </w:rPr>
        <w:t xml:space="preserve"> </w:t>
      </w:r>
      <w:r>
        <w:rPr>
          <w:rStyle w:val="token"/>
        </w:rPr>
        <w:t>// returns true (can delete user-defined properties)</w:t>
      </w:r>
    </w:p>
    <w:p w:rsidR="00E46675" w:rsidRDefault="00E46675" w:rsidP="00E46675">
      <w:pPr>
        <w:pStyle w:val="Ttulo5"/>
        <w:rPr>
          <w:caps/>
          <w:spacing w:val="23"/>
        </w:rPr>
      </w:pPr>
      <w:r>
        <w:rPr>
          <w:caps/>
          <w:spacing w:val="23"/>
        </w:rPr>
        <w:t>DELETING ARRAY ELEMENTS</w:t>
      </w:r>
    </w:p>
    <w:p w:rsidR="00E46675" w:rsidRDefault="00E46675" w:rsidP="00E46675">
      <w:pPr>
        <w:pStyle w:val="NormalWeb"/>
      </w:pPr>
      <w:r>
        <w:t>Since arrays are just objects, it's technically possible to </w:t>
      </w:r>
      <w:r>
        <w:rPr>
          <w:rStyle w:val="CdigoHTML"/>
        </w:rPr>
        <w:t>delete</w:t>
      </w:r>
      <w:r>
        <w:t> elements from them. This is however regarded as a bad practice, try to avoid it. When you delete an array property, the array length is not affected and other elements are not re-indexed. To achieve that behavior, it is much better to just overwrite the element with the value </w:t>
      </w:r>
      <w:r>
        <w:rPr>
          <w:rStyle w:val="CdigoHTML"/>
        </w:rPr>
        <w:t>undefined</w:t>
      </w:r>
      <w:r>
        <w:t>. To actually manipulate the array, use the various array methods such as </w:t>
      </w:r>
      <w:hyperlink r:id="rId124" w:history="1">
        <w:r>
          <w:rPr>
            <w:rStyle w:val="CdigoHTML"/>
            <w:color w:val="0000FF"/>
            <w:u w:val="single"/>
          </w:rPr>
          <w:t>splice</w:t>
        </w:r>
      </w:hyperlink>
      <w:r>
        <w:t>.</w:t>
      </w:r>
    </w:p>
    <w:p w:rsidR="00E46675" w:rsidRDefault="00E46675" w:rsidP="00E46675">
      <w:pPr>
        <w:pStyle w:val="Ttulo4"/>
        <w:rPr>
          <w:spacing w:val="8"/>
        </w:rPr>
      </w:pPr>
      <w:proofErr w:type="gramStart"/>
      <w:r>
        <w:rPr>
          <w:rStyle w:val="CdigoHTML"/>
          <w:rFonts w:eastAsiaTheme="majorEastAsia"/>
          <w:spacing w:val="8"/>
        </w:rPr>
        <w:t>typeof</w:t>
      </w:r>
      <w:proofErr w:type="gramEnd"/>
    </w:p>
    <w:p w:rsidR="00E46675" w:rsidRDefault="00E46675" w:rsidP="00E46675">
      <w:pPr>
        <w:pStyle w:val="NormalWeb"/>
      </w:pPr>
      <w:r>
        <w:t>The </w:t>
      </w:r>
      <w:hyperlink r:id="rId125" w:history="1">
        <w:r>
          <w:rPr>
            <w:rStyle w:val="CdigoHTML"/>
            <w:color w:val="0000FF"/>
            <w:u w:val="single"/>
          </w:rPr>
          <w:t>typeof</w:t>
        </w:r>
        <w:r>
          <w:rPr>
            <w:rStyle w:val="Hipervnculo"/>
          </w:rPr>
          <w:t> operator</w:t>
        </w:r>
      </w:hyperlink>
      <w:r>
        <w:t> is used in either of the following ways: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operand</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w:t>
      </w:r>
      <w:r>
        <w:rPr>
          <w:rStyle w:val="token"/>
        </w:rPr>
        <w:t>(</w:t>
      </w:r>
      <w:r>
        <w:rPr>
          <w:rStyle w:val="CdigoHTML"/>
        </w:rPr>
        <w:t>operand</w:t>
      </w:r>
      <w:r>
        <w:rPr>
          <w:rStyle w:val="token"/>
        </w:rPr>
        <w:t>)</w:t>
      </w:r>
    </w:p>
    <w:p w:rsidR="00E46675" w:rsidRDefault="00E46675" w:rsidP="00E46675">
      <w:pPr>
        <w:pStyle w:val="NormalWeb"/>
      </w:pPr>
      <w:r>
        <w:t>The </w:t>
      </w:r>
      <w:r>
        <w:rPr>
          <w:rStyle w:val="CdigoHTML"/>
        </w:rPr>
        <w:t>typeof</w:t>
      </w:r>
      <w:r>
        <w:t> operator returns a string indicating the type of the unevaluated operand. </w:t>
      </w:r>
      <w:proofErr w:type="gramStart"/>
      <w:r>
        <w:rPr>
          <w:rStyle w:val="CdigoHTML"/>
        </w:rPr>
        <w:t>operand</w:t>
      </w:r>
      <w:proofErr w:type="gramEnd"/>
      <w:r>
        <w:t> is the string, variable, keyword, or object for which the type is to be returned. The parentheses are optional.</w:t>
      </w:r>
    </w:p>
    <w:p w:rsidR="00E46675" w:rsidRDefault="00E46675" w:rsidP="00E46675">
      <w:pPr>
        <w:pStyle w:val="NormalWeb"/>
      </w:pPr>
      <w:r>
        <w:t>Suppose you define the following variables:</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myFun </w:t>
      </w:r>
      <w:r>
        <w:rPr>
          <w:rStyle w:val="token"/>
        </w:rPr>
        <w:t>=</w:t>
      </w:r>
      <w:r>
        <w:rPr>
          <w:rStyle w:val="CdigoHTML"/>
        </w:rPr>
        <w:t xml:space="preserve"> </w:t>
      </w:r>
      <w:r>
        <w:rPr>
          <w:rStyle w:val="token"/>
        </w:rPr>
        <w:t>new</w:t>
      </w:r>
      <w:r>
        <w:rPr>
          <w:rStyle w:val="CdigoHTML"/>
        </w:rPr>
        <w:t xml:space="preserve"> </w:t>
      </w:r>
      <w:r>
        <w:rPr>
          <w:rStyle w:val="token"/>
        </w:rPr>
        <w:t>Function('5 + 2');</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shape </w:t>
      </w:r>
      <w:r>
        <w:rPr>
          <w:rStyle w:val="token"/>
        </w:rPr>
        <w:t>=</w:t>
      </w:r>
      <w:r>
        <w:rPr>
          <w:rStyle w:val="CdigoHTML"/>
        </w:rPr>
        <w:t xml:space="preserve"> </w:t>
      </w:r>
      <w:r>
        <w:rPr>
          <w:rStyle w:val="token"/>
        </w:rPr>
        <w:t>'round';</w:t>
      </w:r>
    </w:p>
    <w:p w:rsidR="00E46675" w:rsidRDefault="00E46675" w:rsidP="00E46675">
      <w:pPr>
        <w:pStyle w:val="HTMLconformatoprevio"/>
        <w:rPr>
          <w:rStyle w:val="CdigoHTML"/>
        </w:rPr>
      </w:pPr>
      <w:proofErr w:type="gramStart"/>
      <w:r>
        <w:rPr>
          <w:rStyle w:val="token"/>
        </w:rPr>
        <w:lastRenderedPageBreak/>
        <w:t>var</w:t>
      </w:r>
      <w:proofErr w:type="gramEnd"/>
      <w:r>
        <w:rPr>
          <w:rStyle w:val="CdigoHTML"/>
        </w:rPr>
        <w:t xml:space="preserve"> size </w:t>
      </w:r>
      <w:r>
        <w:rPr>
          <w:rStyle w:val="token"/>
        </w:rPr>
        <w:t>=</w:t>
      </w:r>
      <w:r>
        <w:rPr>
          <w:rStyle w:val="CdigoHTML"/>
        </w:rPr>
        <w:t xml:space="preserve"> </w:t>
      </w:r>
      <w:r>
        <w:rPr>
          <w:rStyle w:val="token"/>
        </w:rPr>
        <w:t>1;</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foo </w:t>
      </w:r>
      <w:r>
        <w:rPr>
          <w:rStyle w:val="token"/>
        </w:rPr>
        <w:t>=</w:t>
      </w:r>
      <w:r>
        <w:rPr>
          <w:rStyle w:val="CdigoHTML"/>
        </w:rPr>
        <w:t xml:space="preserve"> </w:t>
      </w:r>
      <w:r>
        <w:rPr>
          <w:rStyle w:val="token"/>
        </w:rPr>
        <w:t>['Apple',</w:t>
      </w:r>
      <w:r>
        <w:rPr>
          <w:rStyle w:val="CdigoHTML"/>
        </w:rPr>
        <w:t xml:space="preserve"> </w:t>
      </w:r>
      <w:r>
        <w:rPr>
          <w:rStyle w:val="token"/>
        </w:rPr>
        <w:t>'Mango',</w:t>
      </w:r>
      <w:r>
        <w:rPr>
          <w:rStyle w:val="CdigoHTML"/>
        </w:rPr>
        <w:t xml:space="preserve"> </w:t>
      </w:r>
      <w:r>
        <w:rPr>
          <w:rStyle w:val="token"/>
        </w:rPr>
        <w:t>'Orange'];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today </w:t>
      </w:r>
      <w:r>
        <w:rPr>
          <w:rStyle w:val="token"/>
        </w:rPr>
        <w:t>=</w:t>
      </w:r>
      <w:r>
        <w:rPr>
          <w:rStyle w:val="CdigoHTML"/>
        </w:rPr>
        <w:t xml:space="preserve"> </w:t>
      </w:r>
      <w:r>
        <w:rPr>
          <w:rStyle w:val="token"/>
        </w:rPr>
        <w:t>new</w:t>
      </w:r>
      <w:r>
        <w:rPr>
          <w:rStyle w:val="CdigoHTML"/>
        </w:rPr>
        <w:t xml:space="preserve"> </w:t>
      </w:r>
      <w:r>
        <w:rPr>
          <w:rStyle w:val="token"/>
        </w:rPr>
        <w:t>Date();</w:t>
      </w:r>
    </w:p>
    <w:p w:rsidR="00E46675" w:rsidRDefault="00E46675" w:rsidP="00E46675">
      <w:pPr>
        <w:pStyle w:val="NormalWeb"/>
      </w:pPr>
      <w:r>
        <w:t>The </w:t>
      </w:r>
      <w:r>
        <w:rPr>
          <w:rStyle w:val="CdigoHTML"/>
        </w:rPr>
        <w:t>typeof</w:t>
      </w:r>
      <w:r>
        <w:t> operator returns the following results for these variables: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myFun</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shape</w:t>
      </w:r>
      <w:r>
        <w:rPr>
          <w:rStyle w:val="token"/>
        </w:rPr>
        <w:t>;</w:t>
      </w:r>
      <w:r>
        <w:rPr>
          <w:rStyle w:val="CdigoHTML"/>
        </w:rPr>
        <w:t xml:space="preserve">       </w:t>
      </w:r>
      <w:r>
        <w:rPr>
          <w:rStyle w:val="token"/>
        </w:rPr>
        <w:t>// returns "string"</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size</w:t>
      </w:r>
      <w:r>
        <w:rPr>
          <w:rStyle w:val="token"/>
        </w:rPr>
        <w:t>;</w:t>
      </w:r>
      <w:r>
        <w:rPr>
          <w:rStyle w:val="CdigoHTML"/>
        </w:rPr>
        <w:t xml:space="preserve">        </w:t>
      </w:r>
      <w:r>
        <w:rPr>
          <w:rStyle w:val="token"/>
        </w:rPr>
        <w:t>// returns "number"</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foo</w:t>
      </w:r>
      <w:r>
        <w:rPr>
          <w:rStyle w:val="token"/>
        </w:rPr>
        <w:t>;</w:t>
      </w:r>
      <w:r>
        <w:rPr>
          <w:rStyle w:val="CdigoHTML"/>
        </w:rPr>
        <w:t xml:space="preserve">         </w:t>
      </w:r>
      <w:r>
        <w:rPr>
          <w:rStyle w:val="token"/>
        </w:rPr>
        <w:t>// returns "object"</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today</w:t>
      </w:r>
      <w:r>
        <w:rPr>
          <w:rStyle w:val="token"/>
        </w:rPr>
        <w:t>;</w:t>
      </w:r>
      <w:r>
        <w:rPr>
          <w:rStyle w:val="CdigoHTML"/>
        </w:rPr>
        <w:t xml:space="preserve">       </w:t>
      </w:r>
      <w:r>
        <w:rPr>
          <w:rStyle w:val="token"/>
        </w:rPr>
        <w:t>// returns "object"</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doesntExist</w:t>
      </w:r>
      <w:r>
        <w:rPr>
          <w:rStyle w:val="token"/>
        </w:rPr>
        <w:t>;</w:t>
      </w:r>
      <w:r>
        <w:rPr>
          <w:rStyle w:val="CdigoHTML"/>
        </w:rPr>
        <w:t xml:space="preserve"> </w:t>
      </w:r>
      <w:r>
        <w:rPr>
          <w:rStyle w:val="token"/>
        </w:rPr>
        <w:t>// returns "undefined"</w:t>
      </w:r>
    </w:p>
    <w:p w:rsidR="00E46675" w:rsidRDefault="00E46675" w:rsidP="00E46675">
      <w:pPr>
        <w:pStyle w:val="NormalWeb"/>
      </w:pPr>
      <w:r>
        <w:t>For the keywords </w:t>
      </w:r>
      <w:r>
        <w:rPr>
          <w:rStyle w:val="CdigoHTML"/>
        </w:rPr>
        <w:t>true</w:t>
      </w:r>
      <w:r>
        <w:t> and </w:t>
      </w:r>
      <w:r>
        <w:rPr>
          <w:rStyle w:val="CdigoHTML"/>
        </w:rPr>
        <w:t>null</w:t>
      </w:r>
      <w:r>
        <w:t>, the </w:t>
      </w:r>
      <w:r>
        <w:rPr>
          <w:rStyle w:val="CdigoHTML"/>
        </w:rPr>
        <w:t>typeof</w:t>
      </w:r>
      <w:r>
        <w:t> operator returns the following results: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w:t>
      </w:r>
      <w:r>
        <w:rPr>
          <w:rStyle w:val="token"/>
        </w:rPr>
        <w:t>true;</w:t>
      </w:r>
      <w:r>
        <w:rPr>
          <w:rStyle w:val="CdigoHTML"/>
        </w:rPr>
        <w:t xml:space="preserve"> </w:t>
      </w:r>
      <w:r>
        <w:rPr>
          <w:rStyle w:val="token"/>
        </w:rPr>
        <w:t>// returns "boolean"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w:t>
      </w:r>
      <w:r>
        <w:rPr>
          <w:rStyle w:val="token"/>
        </w:rPr>
        <w:t>null;</w:t>
      </w:r>
      <w:r>
        <w:rPr>
          <w:rStyle w:val="CdigoHTML"/>
        </w:rPr>
        <w:t xml:space="preserve"> </w:t>
      </w:r>
      <w:r>
        <w:rPr>
          <w:rStyle w:val="token"/>
        </w:rPr>
        <w:t>// returns "object"</w:t>
      </w:r>
    </w:p>
    <w:p w:rsidR="00E46675" w:rsidRDefault="00E46675" w:rsidP="00E46675">
      <w:pPr>
        <w:pStyle w:val="NormalWeb"/>
      </w:pPr>
      <w:r>
        <w:t>For a number or string, the </w:t>
      </w:r>
      <w:r>
        <w:rPr>
          <w:rStyle w:val="CdigoHTML"/>
        </w:rPr>
        <w:t>typeof</w:t>
      </w:r>
      <w:r>
        <w:t> operator returns the following results: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w:t>
      </w:r>
      <w:r>
        <w:rPr>
          <w:rStyle w:val="token"/>
        </w:rPr>
        <w:t>62;</w:t>
      </w:r>
      <w:r>
        <w:rPr>
          <w:rStyle w:val="CdigoHTML"/>
        </w:rPr>
        <w:t xml:space="preserve">            </w:t>
      </w:r>
      <w:r>
        <w:rPr>
          <w:rStyle w:val="token"/>
        </w:rPr>
        <w:t>// returns "number"</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w:t>
      </w:r>
      <w:r>
        <w:rPr>
          <w:rStyle w:val="token"/>
        </w:rPr>
        <w:t>'Hello world';</w:t>
      </w:r>
      <w:r>
        <w:rPr>
          <w:rStyle w:val="CdigoHTML"/>
        </w:rPr>
        <w:t xml:space="preserve"> </w:t>
      </w:r>
      <w:r>
        <w:rPr>
          <w:rStyle w:val="token"/>
        </w:rPr>
        <w:t>// returns "string"</w:t>
      </w:r>
    </w:p>
    <w:p w:rsidR="00E46675" w:rsidRDefault="00E46675" w:rsidP="00E46675">
      <w:pPr>
        <w:pStyle w:val="NormalWeb"/>
      </w:pPr>
      <w:r>
        <w:t>For property values, the </w:t>
      </w:r>
      <w:r>
        <w:rPr>
          <w:rStyle w:val="CdigoHTML"/>
        </w:rPr>
        <w:t>typeof</w:t>
      </w:r>
      <w:r>
        <w:t> operator returns the type of value the property contains: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document</w:t>
      </w:r>
      <w:r>
        <w:rPr>
          <w:rStyle w:val="token"/>
        </w:rPr>
        <w:t>.</w:t>
      </w:r>
      <w:r>
        <w:rPr>
          <w:rStyle w:val="CdigoHTML"/>
        </w:rPr>
        <w:t>lastModified</w:t>
      </w:r>
      <w:r>
        <w:rPr>
          <w:rStyle w:val="token"/>
        </w:rPr>
        <w:t>;</w:t>
      </w:r>
      <w:r>
        <w:rPr>
          <w:rStyle w:val="CdigoHTML"/>
        </w:rPr>
        <w:t xml:space="preserve"> </w:t>
      </w:r>
      <w:r>
        <w:rPr>
          <w:rStyle w:val="token"/>
        </w:rPr>
        <w:t>// returns "string"</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window</w:t>
      </w:r>
      <w:r>
        <w:rPr>
          <w:rStyle w:val="token"/>
        </w:rPr>
        <w:t>.</w:t>
      </w:r>
      <w:r>
        <w:rPr>
          <w:rStyle w:val="CdigoHTML"/>
        </w:rPr>
        <w:t>length</w:t>
      </w:r>
      <w:r>
        <w:rPr>
          <w:rStyle w:val="token"/>
        </w:rPr>
        <w:t>;</w:t>
      </w:r>
      <w:r>
        <w:rPr>
          <w:rStyle w:val="CdigoHTML"/>
        </w:rPr>
        <w:t xml:space="preserve">         </w:t>
      </w:r>
      <w:r>
        <w:rPr>
          <w:rStyle w:val="token"/>
        </w:rPr>
        <w:t>// returns "number"</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Math</w:t>
      </w:r>
      <w:r>
        <w:rPr>
          <w:rStyle w:val="token"/>
        </w:rPr>
        <w:t>.LN2;</w:t>
      </w:r>
      <w:r>
        <w:rPr>
          <w:rStyle w:val="CdigoHTML"/>
        </w:rPr>
        <w:t xml:space="preserve">              </w:t>
      </w:r>
      <w:r>
        <w:rPr>
          <w:rStyle w:val="token"/>
        </w:rPr>
        <w:t>// returns "number"</w:t>
      </w:r>
    </w:p>
    <w:p w:rsidR="00E46675" w:rsidRDefault="00E46675" w:rsidP="00E46675">
      <w:pPr>
        <w:pStyle w:val="NormalWeb"/>
      </w:pPr>
      <w:r>
        <w:t>For methods and functions, the </w:t>
      </w:r>
      <w:r>
        <w:rPr>
          <w:rStyle w:val="CdigoHTML"/>
        </w:rPr>
        <w:t>typeof</w:t>
      </w:r>
      <w:r>
        <w:t> operator returns results as follows: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blur</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eval</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parseInt</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shape</w:t>
      </w:r>
      <w:r>
        <w:rPr>
          <w:rStyle w:val="token"/>
        </w:rPr>
        <w:t>.</w:t>
      </w:r>
      <w:r>
        <w:rPr>
          <w:rStyle w:val="CdigoHTML"/>
        </w:rPr>
        <w:t>split</w:t>
      </w:r>
      <w:r>
        <w:rPr>
          <w:rStyle w:val="token"/>
        </w:rPr>
        <w:t>;</w:t>
      </w:r>
      <w:r>
        <w:rPr>
          <w:rStyle w:val="CdigoHTML"/>
        </w:rPr>
        <w:t xml:space="preserve"> </w:t>
      </w:r>
      <w:r>
        <w:rPr>
          <w:rStyle w:val="token"/>
        </w:rPr>
        <w:t>// returns "function"</w:t>
      </w:r>
    </w:p>
    <w:p w:rsidR="00E46675" w:rsidRDefault="00E46675" w:rsidP="00E46675">
      <w:pPr>
        <w:pStyle w:val="NormalWeb"/>
      </w:pPr>
      <w:r>
        <w:t>For predefined objects, the </w:t>
      </w:r>
      <w:r>
        <w:rPr>
          <w:rStyle w:val="CdigoHTML"/>
        </w:rPr>
        <w:t>typeof</w:t>
      </w:r>
      <w:r>
        <w:t> operator returns results as follows:</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Date</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Function</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Math</w:t>
      </w:r>
      <w:r>
        <w:rPr>
          <w:rStyle w:val="token"/>
        </w:rPr>
        <w:t>;</w:t>
      </w:r>
      <w:r>
        <w:rPr>
          <w:rStyle w:val="CdigoHTML"/>
        </w:rPr>
        <w:t xml:space="preserve">     </w:t>
      </w:r>
      <w:r>
        <w:rPr>
          <w:rStyle w:val="token"/>
        </w:rPr>
        <w:t>// returns "object"</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Option</w:t>
      </w:r>
      <w:r>
        <w:rPr>
          <w:rStyle w:val="token"/>
        </w:rPr>
        <w:t>;</w:t>
      </w:r>
      <w:r>
        <w:rPr>
          <w:rStyle w:val="CdigoHTML"/>
        </w:rPr>
        <w:t xml:space="preserve">   </w:t>
      </w:r>
      <w:r>
        <w:rPr>
          <w:rStyle w:val="token"/>
        </w:rPr>
        <w:t>// returns "function"</w:t>
      </w:r>
    </w:p>
    <w:p w:rsidR="00E46675" w:rsidRDefault="00E46675" w:rsidP="00E46675">
      <w:pPr>
        <w:pStyle w:val="HTMLconformatoprevio"/>
        <w:rPr>
          <w:rStyle w:val="CdigoHTML"/>
        </w:rPr>
      </w:pPr>
      <w:proofErr w:type="gramStart"/>
      <w:r>
        <w:rPr>
          <w:rStyle w:val="token"/>
        </w:rPr>
        <w:t>typeof</w:t>
      </w:r>
      <w:proofErr w:type="gramEnd"/>
      <w:r>
        <w:rPr>
          <w:rStyle w:val="CdigoHTML"/>
        </w:rPr>
        <w:t xml:space="preserve"> String</w:t>
      </w:r>
      <w:r>
        <w:rPr>
          <w:rStyle w:val="token"/>
        </w:rPr>
        <w:t>;</w:t>
      </w:r>
      <w:r>
        <w:rPr>
          <w:rStyle w:val="CdigoHTML"/>
        </w:rPr>
        <w:t xml:space="preserve">   </w:t>
      </w:r>
      <w:r>
        <w:rPr>
          <w:rStyle w:val="token"/>
        </w:rPr>
        <w:t>// returns "function"</w:t>
      </w:r>
    </w:p>
    <w:p w:rsidR="00E46675" w:rsidRDefault="00E46675" w:rsidP="00E46675">
      <w:pPr>
        <w:pStyle w:val="Ttulo4"/>
        <w:rPr>
          <w:spacing w:val="8"/>
        </w:rPr>
      </w:pPr>
      <w:proofErr w:type="gramStart"/>
      <w:r>
        <w:rPr>
          <w:rStyle w:val="CdigoHTML"/>
          <w:rFonts w:eastAsiaTheme="majorEastAsia"/>
          <w:spacing w:val="8"/>
        </w:rPr>
        <w:t>void</w:t>
      </w:r>
      <w:proofErr w:type="gramEnd"/>
    </w:p>
    <w:p w:rsidR="00E46675" w:rsidRDefault="00E46675" w:rsidP="00E46675">
      <w:pPr>
        <w:pStyle w:val="NormalWeb"/>
      </w:pPr>
      <w:r>
        <w:t>The </w:t>
      </w:r>
      <w:hyperlink r:id="rId126" w:history="1">
        <w:r>
          <w:rPr>
            <w:rStyle w:val="CdigoHTML"/>
            <w:color w:val="0000FF"/>
            <w:u w:val="single"/>
          </w:rPr>
          <w:t>void</w:t>
        </w:r>
        <w:r>
          <w:rPr>
            <w:rStyle w:val="Hipervnculo"/>
          </w:rPr>
          <w:t> operator</w:t>
        </w:r>
      </w:hyperlink>
      <w:r>
        <w:t> is used in either of the following ways:</w:t>
      </w:r>
    </w:p>
    <w:p w:rsidR="00E46675" w:rsidRDefault="00E46675" w:rsidP="00E46675">
      <w:pPr>
        <w:pStyle w:val="HTMLconformatoprevio"/>
        <w:rPr>
          <w:rStyle w:val="CdigoHTML"/>
        </w:rPr>
      </w:pPr>
      <w:proofErr w:type="gramStart"/>
      <w:r>
        <w:rPr>
          <w:rStyle w:val="token"/>
        </w:rPr>
        <w:t>void</w:t>
      </w:r>
      <w:proofErr w:type="gramEnd"/>
      <w:r>
        <w:rPr>
          <w:rStyle w:val="CdigoHTML"/>
        </w:rPr>
        <w:t xml:space="preserve"> </w:t>
      </w:r>
      <w:r>
        <w:rPr>
          <w:rStyle w:val="token"/>
        </w:rPr>
        <w:t>(</w:t>
      </w:r>
      <w:r>
        <w:rPr>
          <w:rStyle w:val="CdigoHTML"/>
        </w:rPr>
        <w:t>expression</w:t>
      </w:r>
      <w:r>
        <w:rPr>
          <w:rStyle w:val="token"/>
        </w:rPr>
        <w:t>)</w:t>
      </w:r>
    </w:p>
    <w:p w:rsidR="00E46675" w:rsidRDefault="00E46675" w:rsidP="00E46675">
      <w:pPr>
        <w:pStyle w:val="HTMLconformatoprevio"/>
        <w:rPr>
          <w:rStyle w:val="CdigoHTML"/>
        </w:rPr>
      </w:pPr>
      <w:proofErr w:type="gramStart"/>
      <w:r>
        <w:rPr>
          <w:rStyle w:val="token"/>
        </w:rPr>
        <w:t>void</w:t>
      </w:r>
      <w:proofErr w:type="gramEnd"/>
      <w:r>
        <w:rPr>
          <w:rStyle w:val="CdigoHTML"/>
        </w:rPr>
        <w:t xml:space="preserve"> expression</w:t>
      </w:r>
    </w:p>
    <w:p w:rsidR="00E46675" w:rsidRDefault="00E46675" w:rsidP="00E46675">
      <w:pPr>
        <w:pStyle w:val="NormalWeb"/>
      </w:pPr>
      <w:r>
        <w:t>The </w:t>
      </w:r>
      <w:r>
        <w:rPr>
          <w:rStyle w:val="CdigoHTML"/>
        </w:rPr>
        <w:t>void</w:t>
      </w:r>
      <w:r>
        <w:t> operator specifies an expression to be evaluated without returning a value. </w:t>
      </w:r>
      <w:proofErr w:type="gramStart"/>
      <w:r>
        <w:rPr>
          <w:rStyle w:val="CdigoHTML"/>
        </w:rPr>
        <w:t>expression</w:t>
      </w:r>
      <w:proofErr w:type="gramEnd"/>
      <w:r>
        <w:t> is a JavaScript expression to evaluate. The parentheses surrounding the expression are optional, but it is good style to use them.</w:t>
      </w:r>
    </w:p>
    <w:p w:rsidR="00E46675" w:rsidRDefault="00E46675" w:rsidP="00E46675">
      <w:pPr>
        <w:pStyle w:val="Ttulo3"/>
      </w:pPr>
      <w:hyperlink r:id="rId127" w:anchor="relational_operators" w:tooltip="Permalink to Relational operators" w:history="1">
        <w:r>
          <w:rPr>
            <w:rStyle w:val="Hipervnculo"/>
          </w:rPr>
          <w:t>Relational operators</w:t>
        </w:r>
      </w:hyperlink>
    </w:p>
    <w:p w:rsidR="00E46675" w:rsidRDefault="00E46675" w:rsidP="00E46675">
      <w:pPr>
        <w:pStyle w:val="NormalWeb"/>
      </w:pPr>
      <w:r>
        <w:t>A relational operator compares its operands and returns a Boolean value based on whether the comparison is true.</w:t>
      </w:r>
    </w:p>
    <w:p w:rsidR="00E46675" w:rsidRDefault="00E46675" w:rsidP="00E46675">
      <w:pPr>
        <w:pStyle w:val="Ttulo4"/>
        <w:rPr>
          <w:spacing w:val="8"/>
        </w:rPr>
      </w:pPr>
      <w:proofErr w:type="gramStart"/>
      <w:r>
        <w:rPr>
          <w:rStyle w:val="CdigoHTML"/>
          <w:rFonts w:eastAsiaTheme="majorEastAsia"/>
          <w:spacing w:val="8"/>
        </w:rPr>
        <w:t>in</w:t>
      </w:r>
      <w:proofErr w:type="gramEnd"/>
    </w:p>
    <w:p w:rsidR="00E46675" w:rsidRDefault="00E46675" w:rsidP="00E46675">
      <w:pPr>
        <w:pStyle w:val="NormalWeb"/>
      </w:pPr>
      <w:r>
        <w:t>The </w:t>
      </w:r>
      <w:hyperlink r:id="rId128" w:history="1">
        <w:r>
          <w:rPr>
            <w:rStyle w:val="CdigoHTML"/>
            <w:color w:val="0000FF"/>
            <w:u w:val="single"/>
          </w:rPr>
          <w:t>in</w:t>
        </w:r>
        <w:r>
          <w:rPr>
            <w:rStyle w:val="Hipervnculo"/>
          </w:rPr>
          <w:t> operator</w:t>
        </w:r>
      </w:hyperlink>
      <w:r>
        <w:t> returns </w:t>
      </w:r>
      <w:r>
        <w:rPr>
          <w:rStyle w:val="CdigoHTML"/>
        </w:rPr>
        <w:t>true</w:t>
      </w:r>
      <w:r>
        <w:t> if the specified property is in the specified object. The syntax is:</w:t>
      </w:r>
    </w:p>
    <w:p w:rsidR="00E46675" w:rsidRDefault="00E46675" w:rsidP="00E46675">
      <w:pPr>
        <w:pStyle w:val="HTMLconformatoprevio"/>
        <w:rPr>
          <w:rStyle w:val="CdigoHTML"/>
        </w:rPr>
      </w:pPr>
      <w:proofErr w:type="gramStart"/>
      <w:r>
        <w:rPr>
          <w:rStyle w:val="CdigoHTML"/>
        </w:rPr>
        <w:t>propNameOrNumber</w:t>
      </w:r>
      <w:proofErr w:type="gramEnd"/>
      <w:r>
        <w:rPr>
          <w:rStyle w:val="CdigoHTML"/>
        </w:rPr>
        <w:t xml:space="preserve"> </w:t>
      </w:r>
      <w:r>
        <w:rPr>
          <w:rStyle w:val="token"/>
        </w:rPr>
        <w:t>in</w:t>
      </w:r>
      <w:r>
        <w:rPr>
          <w:rStyle w:val="CdigoHTML"/>
        </w:rPr>
        <w:t xml:space="preserve"> objectName</w:t>
      </w:r>
    </w:p>
    <w:p w:rsidR="00E46675" w:rsidRDefault="00E46675" w:rsidP="00E46675">
      <w:pPr>
        <w:pStyle w:val="NormalWeb"/>
      </w:pPr>
      <w:proofErr w:type="gramStart"/>
      <w:r>
        <w:t>where</w:t>
      </w:r>
      <w:proofErr w:type="gramEnd"/>
      <w:r>
        <w:t> </w:t>
      </w:r>
      <w:r>
        <w:rPr>
          <w:rStyle w:val="CdigoHTML"/>
        </w:rPr>
        <w:t>propNameOrNumber</w:t>
      </w:r>
      <w:r>
        <w:t> is a string, numeric, or symbol expression representing a property name or array index, and </w:t>
      </w:r>
      <w:r>
        <w:rPr>
          <w:rStyle w:val="CdigoHTML"/>
        </w:rPr>
        <w:t>objectName</w:t>
      </w:r>
      <w:r>
        <w:t> is the name of an object.</w:t>
      </w:r>
    </w:p>
    <w:p w:rsidR="00E46675" w:rsidRDefault="00E46675" w:rsidP="00E46675">
      <w:pPr>
        <w:pStyle w:val="NormalWeb"/>
      </w:pPr>
      <w:r>
        <w:t>The following examples show some uses of the </w:t>
      </w:r>
      <w:r>
        <w:rPr>
          <w:rStyle w:val="CdigoHTML"/>
        </w:rPr>
        <w:t>in</w:t>
      </w:r>
      <w:r>
        <w:t> operator.</w:t>
      </w:r>
    </w:p>
    <w:p w:rsidR="00E46675" w:rsidRDefault="00E46675" w:rsidP="00E46675">
      <w:pPr>
        <w:pStyle w:val="HTMLconformatoprevio"/>
        <w:rPr>
          <w:rStyle w:val="CdigoHTML"/>
        </w:rPr>
      </w:pPr>
      <w:r>
        <w:rPr>
          <w:rStyle w:val="token"/>
        </w:rPr>
        <w:t>// Arrays</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trees </w:t>
      </w:r>
      <w:r>
        <w:rPr>
          <w:rStyle w:val="token"/>
        </w:rPr>
        <w:t>=</w:t>
      </w:r>
      <w:r>
        <w:rPr>
          <w:rStyle w:val="CdigoHTML"/>
        </w:rPr>
        <w:t xml:space="preserve"> </w:t>
      </w:r>
      <w:r>
        <w:rPr>
          <w:rStyle w:val="token"/>
        </w:rPr>
        <w:t>['redwood',</w:t>
      </w:r>
      <w:r>
        <w:rPr>
          <w:rStyle w:val="CdigoHTML"/>
        </w:rPr>
        <w:t xml:space="preserve"> </w:t>
      </w:r>
      <w:r>
        <w:rPr>
          <w:rStyle w:val="token"/>
        </w:rPr>
        <w:t>'bay',</w:t>
      </w:r>
      <w:r>
        <w:rPr>
          <w:rStyle w:val="CdigoHTML"/>
        </w:rPr>
        <w:t xml:space="preserve"> </w:t>
      </w:r>
      <w:r>
        <w:rPr>
          <w:rStyle w:val="token"/>
        </w:rPr>
        <w:t>'cedar',</w:t>
      </w:r>
      <w:r>
        <w:rPr>
          <w:rStyle w:val="CdigoHTML"/>
        </w:rPr>
        <w:t xml:space="preserve"> </w:t>
      </w:r>
      <w:r>
        <w:rPr>
          <w:rStyle w:val="token"/>
        </w:rPr>
        <w:t>'oak',</w:t>
      </w:r>
      <w:r>
        <w:rPr>
          <w:rStyle w:val="CdigoHTML"/>
        </w:rPr>
        <w:t xml:space="preserve"> </w:t>
      </w:r>
      <w:r>
        <w:rPr>
          <w:rStyle w:val="token"/>
        </w:rPr>
        <w:t>'maple'];</w:t>
      </w:r>
    </w:p>
    <w:p w:rsidR="00E46675" w:rsidRDefault="00E46675" w:rsidP="00E46675">
      <w:pPr>
        <w:pStyle w:val="HTMLconformatoprevio"/>
        <w:rPr>
          <w:rStyle w:val="CdigoHTML"/>
        </w:rPr>
      </w:pPr>
      <w:r>
        <w:rPr>
          <w:rStyle w:val="token"/>
        </w:rPr>
        <w:t>0</w:t>
      </w:r>
      <w:r>
        <w:rPr>
          <w:rStyle w:val="CdigoHTML"/>
        </w:rPr>
        <w:t xml:space="preserve"> </w:t>
      </w:r>
      <w:r>
        <w:rPr>
          <w:rStyle w:val="token"/>
        </w:rPr>
        <w:t>in</w:t>
      </w:r>
      <w:r>
        <w:rPr>
          <w:rStyle w:val="CdigoHTML"/>
        </w:rPr>
        <w:t xml:space="preserve"> trees</w:t>
      </w:r>
      <w:r>
        <w:rPr>
          <w:rStyle w:val="token"/>
        </w:rPr>
        <w:t>;</w:t>
      </w:r>
      <w:r>
        <w:rPr>
          <w:rStyle w:val="CdigoHTML"/>
        </w:rPr>
        <w:t xml:space="preserve">        </w:t>
      </w:r>
      <w:r>
        <w:rPr>
          <w:rStyle w:val="token"/>
        </w:rPr>
        <w:t>// returns true</w:t>
      </w:r>
    </w:p>
    <w:p w:rsidR="00E46675" w:rsidRDefault="00E46675" w:rsidP="00E46675">
      <w:pPr>
        <w:pStyle w:val="HTMLconformatoprevio"/>
        <w:rPr>
          <w:rStyle w:val="CdigoHTML"/>
        </w:rPr>
      </w:pPr>
      <w:r>
        <w:rPr>
          <w:rStyle w:val="token"/>
        </w:rPr>
        <w:t>3</w:t>
      </w:r>
      <w:r>
        <w:rPr>
          <w:rStyle w:val="CdigoHTML"/>
        </w:rPr>
        <w:t xml:space="preserve"> </w:t>
      </w:r>
      <w:r>
        <w:rPr>
          <w:rStyle w:val="token"/>
        </w:rPr>
        <w:t>in</w:t>
      </w:r>
      <w:r>
        <w:rPr>
          <w:rStyle w:val="CdigoHTML"/>
        </w:rPr>
        <w:t xml:space="preserve"> trees</w:t>
      </w:r>
      <w:r>
        <w:rPr>
          <w:rStyle w:val="token"/>
        </w:rPr>
        <w:t>;</w:t>
      </w:r>
      <w:r>
        <w:rPr>
          <w:rStyle w:val="CdigoHTML"/>
        </w:rPr>
        <w:t xml:space="preserve">        </w:t>
      </w:r>
      <w:r>
        <w:rPr>
          <w:rStyle w:val="token"/>
        </w:rPr>
        <w:t>// returns true</w:t>
      </w:r>
    </w:p>
    <w:p w:rsidR="00E46675" w:rsidRDefault="00E46675" w:rsidP="00E46675">
      <w:pPr>
        <w:pStyle w:val="HTMLconformatoprevio"/>
        <w:rPr>
          <w:rStyle w:val="CdigoHTML"/>
        </w:rPr>
      </w:pPr>
      <w:r>
        <w:rPr>
          <w:rStyle w:val="token"/>
        </w:rPr>
        <w:t>6</w:t>
      </w:r>
      <w:r>
        <w:rPr>
          <w:rStyle w:val="CdigoHTML"/>
        </w:rPr>
        <w:t xml:space="preserve"> </w:t>
      </w:r>
      <w:r>
        <w:rPr>
          <w:rStyle w:val="token"/>
        </w:rPr>
        <w:t>in</w:t>
      </w:r>
      <w:r>
        <w:rPr>
          <w:rStyle w:val="CdigoHTML"/>
        </w:rPr>
        <w:t xml:space="preserve"> trees</w:t>
      </w:r>
      <w:r>
        <w:rPr>
          <w:rStyle w:val="token"/>
        </w:rPr>
        <w:t>;</w:t>
      </w:r>
      <w:r>
        <w:rPr>
          <w:rStyle w:val="CdigoHTML"/>
        </w:rPr>
        <w:t xml:space="preserve">        </w:t>
      </w:r>
      <w:r>
        <w:rPr>
          <w:rStyle w:val="token"/>
        </w:rPr>
        <w:t>// returns false</w:t>
      </w:r>
    </w:p>
    <w:p w:rsidR="00E46675" w:rsidRDefault="00E46675" w:rsidP="00E46675">
      <w:pPr>
        <w:pStyle w:val="HTMLconformatoprevio"/>
        <w:rPr>
          <w:rStyle w:val="CdigoHTML"/>
        </w:rPr>
      </w:pPr>
      <w:r>
        <w:rPr>
          <w:rStyle w:val="token"/>
        </w:rPr>
        <w:t>'bay'</w:t>
      </w:r>
      <w:r>
        <w:rPr>
          <w:rStyle w:val="CdigoHTML"/>
        </w:rPr>
        <w:t xml:space="preserve"> </w:t>
      </w:r>
      <w:r>
        <w:rPr>
          <w:rStyle w:val="token"/>
        </w:rPr>
        <w:t>in</w:t>
      </w:r>
      <w:r>
        <w:rPr>
          <w:rStyle w:val="CdigoHTML"/>
        </w:rPr>
        <w:t xml:space="preserve"> trees</w:t>
      </w:r>
      <w:r>
        <w:rPr>
          <w:rStyle w:val="token"/>
        </w:rPr>
        <w:t>;</w:t>
      </w:r>
      <w:r>
        <w:rPr>
          <w:rStyle w:val="CdigoHTML"/>
        </w:rPr>
        <w:t xml:space="preserve">    </w:t>
      </w:r>
      <w:r>
        <w:rPr>
          <w:rStyle w:val="token"/>
        </w:rPr>
        <w:t>// returns false (you must specify the index number,</w:t>
      </w:r>
    </w:p>
    <w:p w:rsidR="00E46675" w:rsidRDefault="00E46675" w:rsidP="00E46675">
      <w:pPr>
        <w:pStyle w:val="HTMLconformatoprevio"/>
        <w:rPr>
          <w:rStyle w:val="CdigoHTML"/>
        </w:rPr>
      </w:pPr>
      <w:r>
        <w:rPr>
          <w:rStyle w:val="CdigoHTML"/>
        </w:rPr>
        <w:t xml:space="preserve">                   </w:t>
      </w:r>
      <w:r>
        <w:rPr>
          <w:rStyle w:val="token"/>
        </w:rPr>
        <w:t xml:space="preserve">// </w:t>
      </w:r>
      <w:proofErr w:type="gramStart"/>
      <w:r>
        <w:rPr>
          <w:rStyle w:val="token"/>
        </w:rPr>
        <w:t>not</w:t>
      </w:r>
      <w:proofErr w:type="gramEnd"/>
      <w:r>
        <w:rPr>
          <w:rStyle w:val="token"/>
        </w:rPr>
        <w:t xml:space="preserve"> the value at that index)</w:t>
      </w:r>
    </w:p>
    <w:p w:rsidR="00E46675" w:rsidRDefault="00E46675" w:rsidP="00E46675">
      <w:pPr>
        <w:pStyle w:val="HTMLconformatoprevio"/>
        <w:rPr>
          <w:rStyle w:val="CdigoHTML"/>
        </w:rPr>
      </w:pPr>
      <w:r>
        <w:rPr>
          <w:rStyle w:val="token"/>
        </w:rPr>
        <w:t>'length'</w:t>
      </w:r>
      <w:r>
        <w:rPr>
          <w:rStyle w:val="CdigoHTML"/>
        </w:rPr>
        <w:t xml:space="preserve"> </w:t>
      </w:r>
      <w:r>
        <w:rPr>
          <w:rStyle w:val="token"/>
        </w:rPr>
        <w:t>in</w:t>
      </w:r>
      <w:r>
        <w:rPr>
          <w:rStyle w:val="CdigoHTML"/>
        </w:rPr>
        <w:t xml:space="preserve"> trees</w:t>
      </w:r>
      <w:r>
        <w:rPr>
          <w:rStyle w:val="token"/>
        </w:rPr>
        <w:t>;</w:t>
      </w:r>
      <w:r>
        <w:rPr>
          <w:rStyle w:val="CdigoHTML"/>
        </w:rPr>
        <w:t xml:space="preserve"> </w:t>
      </w:r>
      <w:r>
        <w:rPr>
          <w:rStyle w:val="token"/>
        </w:rPr>
        <w:t>// returns true (length is an Array property)</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w:t>
      </w:r>
      <w:proofErr w:type="gramStart"/>
      <w:r>
        <w:rPr>
          <w:rStyle w:val="token"/>
        </w:rPr>
        <w:t>built-in</w:t>
      </w:r>
      <w:proofErr w:type="gramEnd"/>
      <w:r>
        <w:rPr>
          <w:rStyle w:val="token"/>
        </w:rPr>
        <w:t xml:space="preserve"> objects</w:t>
      </w:r>
    </w:p>
    <w:p w:rsidR="00E46675" w:rsidRDefault="00E46675" w:rsidP="00E46675">
      <w:pPr>
        <w:pStyle w:val="HTMLconformatoprevio"/>
        <w:rPr>
          <w:rStyle w:val="CdigoHTML"/>
        </w:rPr>
      </w:pPr>
      <w:r>
        <w:rPr>
          <w:rStyle w:val="token"/>
        </w:rPr>
        <w:t>'PI'</w:t>
      </w:r>
      <w:r>
        <w:rPr>
          <w:rStyle w:val="CdigoHTML"/>
        </w:rPr>
        <w:t xml:space="preserve"> </w:t>
      </w:r>
      <w:r>
        <w:rPr>
          <w:rStyle w:val="token"/>
        </w:rPr>
        <w:t>in</w:t>
      </w:r>
      <w:r>
        <w:rPr>
          <w:rStyle w:val="CdigoHTML"/>
        </w:rPr>
        <w:t xml:space="preserve"> Math</w:t>
      </w:r>
      <w:r>
        <w:rPr>
          <w:rStyle w:val="token"/>
        </w:rPr>
        <w:t>;</w:t>
      </w:r>
      <w:r>
        <w:rPr>
          <w:rStyle w:val="CdigoHTML"/>
        </w:rPr>
        <w:t xml:space="preserve">          </w:t>
      </w:r>
      <w:r>
        <w:rPr>
          <w:rStyle w:val="token"/>
        </w:rPr>
        <w:t>// returns true</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myString </w:t>
      </w:r>
      <w:r>
        <w:rPr>
          <w:rStyle w:val="token"/>
        </w:rPr>
        <w:t>=</w:t>
      </w:r>
      <w:r>
        <w:rPr>
          <w:rStyle w:val="CdigoHTML"/>
        </w:rPr>
        <w:t xml:space="preserve"> </w:t>
      </w:r>
      <w:r>
        <w:rPr>
          <w:rStyle w:val="token"/>
        </w:rPr>
        <w:t>new</w:t>
      </w:r>
      <w:r>
        <w:rPr>
          <w:rStyle w:val="CdigoHTML"/>
        </w:rPr>
        <w:t xml:space="preserve"> </w:t>
      </w:r>
      <w:r>
        <w:rPr>
          <w:rStyle w:val="token"/>
        </w:rPr>
        <w:t>String('coral');</w:t>
      </w:r>
    </w:p>
    <w:p w:rsidR="00E46675" w:rsidRDefault="00E46675" w:rsidP="00E46675">
      <w:pPr>
        <w:pStyle w:val="HTMLconformatoprevio"/>
        <w:rPr>
          <w:rStyle w:val="CdigoHTML"/>
        </w:rPr>
      </w:pPr>
      <w:r>
        <w:rPr>
          <w:rStyle w:val="token"/>
        </w:rPr>
        <w:t>'length'</w:t>
      </w:r>
      <w:r>
        <w:rPr>
          <w:rStyle w:val="CdigoHTML"/>
        </w:rPr>
        <w:t xml:space="preserve"> </w:t>
      </w:r>
      <w:r>
        <w:rPr>
          <w:rStyle w:val="token"/>
        </w:rPr>
        <w:t>in</w:t>
      </w:r>
      <w:r>
        <w:rPr>
          <w:rStyle w:val="CdigoHTML"/>
        </w:rPr>
        <w:t xml:space="preserve"> myString</w:t>
      </w:r>
      <w:r>
        <w:rPr>
          <w:rStyle w:val="token"/>
        </w:rPr>
        <w:t>;</w:t>
      </w:r>
      <w:r>
        <w:rPr>
          <w:rStyle w:val="CdigoHTML"/>
        </w:rPr>
        <w:t xml:space="preserve">  </w:t>
      </w:r>
      <w:r>
        <w:rPr>
          <w:rStyle w:val="token"/>
        </w:rPr>
        <w:t>// returns true</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Custom objects</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mycar </w:t>
      </w:r>
      <w:r>
        <w:rPr>
          <w:rStyle w:val="token"/>
        </w:rPr>
        <w:t>=</w:t>
      </w:r>
      <w:r>
        <w:rPr>
          <w:rStyle w:val="CdigoHTML"/>
        </w:rPr>
        <w:t xml:space="preserve"> </w:t>
      </w:r>
      <w:r>
        <w:rPr>
          <w:rStyle w:val="token"/>
        </w:rPr>
        <w:t>{</w:t>
      </w:r>
      <w:r>
        <w:rPr>
          <w:rStyle w:val="CdigoHTML"/>
        </w:rPr>
        <w:t xml:space="preserve"> </w:t>
      </w:r>
      <w:r>
        <w:rPr>
          <w:rStyle w:val="token"/>
        </w:rPr>
        <w:t>make:</w:t>
      </w:r>
      <w:r>
        <w:rPr>
          <w:rStyle w:val="CdigoHTML"/>
        </w:rPr>
        <w:t xml:space="preserve"> </w:t>
      </w:r>
      <w:r>
        <w:rPr>
          <w:rStyle w:val="token"/>
        </w:rPr>
        <w:t>'Honda',</w:t>
      </w:r>
      <w:r>
        <w:rPr>
          <w:rStyle w:val="CdigoHTML"/>
        </w:rPr>
        <w:t xml:space="preserve"> </w:t>
      </w:r>
      <w:r>
        <w:rPr>
          <w:rStyle w:val="token"/>
        </w:rPr>
        <w:t>model:</w:t>
      </w:r>
      <w:r>
        <w:rPr>
          <w:rStyle w:val="CdigoHTML"/>
        </w:rPr>
        <w:t xml:space="preserve"> </w:t>
      </w:r>
      <w:r>
        <w:rPr>
          <w:rStyle w:val="token"/>
        </w:rPr>
        <w:t>'Accord',</w:t>
      </w:r>
      <w:r>
        <w:rPr>
          <w:rStyle w:val="CdigoHTML"/>
        </w:rPr>
        <w:t xml:space="preserve"> </w:t>
      </w:r>
      <w:r>
        <w:rPr>
          <w:rStyle w:val="token"/>
        </w:rPr>
        <w:t>year:</w:t>
      </w:r>
      <w:r>
        <w:rPr>
          <w:rStyle w:val="CdigoHTML"/>
        </w:rPr>
        <w:t xml:space="preserve"> </w:t>
      </w:r>
      <w:r>
        <w:rPr>
          <w:rStyle w:val="token"/>
        </w:rPr>
        <w:t>1998</w:t>
      </w:r>
      <w:r>
        <w:rPr>
          <w:rStyle w:val="CdigoHTML"/>
        </w:rPr>
        <w:t xml:space="preserve"> </w:t>
      </w:r>
      <w:r>
        <w:rPr>
          <w:rStyle w:val="token"/>
        </w:rPr>
        <w:t>};</w:t>
      </w:r>
    </w:p>
    <w:p w:rsidR="00E46675" w:rsidRDefault="00E46675" w:rsidP="00E46675">
      <w:pPr>
        <w:pStyle w:val="HTMLconformatoprevio"/>
        <w:rPr>
          <w:rStyle w:val="CdigoHTML"/>
        </w:rPr>
      </w:pPr>
      <w:r>
        <w:rPr>
          <w:rStyle w:val="token"/>
        </w:rPr>
        <w:t>'make'</w:t>
      </w:r>
      <w:r>
        <w:rPr>
          <w:rStyle w:val="CdigoHTML"/>
        </w:rPr>
        <w:t xml:space="preserve"> </w:t>
      </w:r>
      <w:r>
        <w:rPr>
          <w:rStyle w:val="token"/>
        </w:rPr>
        <w:t>in</w:t>
      </w:r>
      <w:r>
        <w:rPr>
          <w:rStyle w:val="CdigoHTML"/>
        </w:rPr>
        <w:t xml:space="preserve"> mycar</w:t>
      </w:r>
      <w:r>
        <w:rPr>
          <w:rStyle w:val="token"/>
        </w:rPr>
        <w:t>;</w:t>
      </w:r>
      <w:r>
        <w:rPr>
          <w:rStyle w:val="CdigoHTML"/>
        </w:rPr>
        <w:t xml:space="preserve">  </w:t>
      </w:r>
      <w:r>
        <w:rPr>
          <w:rStyle w:val="token"/>
        </w:rPr>
        <w:t>// returns true</w:t>
      </w:r>
    </w:p>
    <w:p w:rsidR="00E46675" w:rsidRDefault="00E46675" w:rsidP="00E46675">
      <w:pPr>
        <w:pStyle w:val="HTMLconformatoprevio"/>
        <w:rPr>
          <w:rStyle w:val="CdigoHTML"/>
        </w:rPr>
      </w:pPr>
      <w:r>
        <w:rPr>
          <w:rStyle w:val="token"/>
        </w:rPr>
        <w:t>'model'</w:t>
      </w:r>
      <w:r>
        <w:rPr>
          <w:rStyle w:val="CdigoHTML"/>
        </w:rPr>
        <w:t xml:space="preserve"> </w:t>
      </w:r>
      <w:r>
        <w:rPr>
          <w:rStyle w:val="token"/>
        </w:rPr>
        <w:t>in</w:t>
      </w:r>
      <w:r>
        <w:rPr>
          <w:rStyle w:val="CdigoHTML"/>
        </w:rPr>
        <w:t xml:space="preserve"> mycar</w:t>
      </w:r>
      <w:r>
        <w:rPr>
          <w:rStyle w:val="token"/>
        </w:rPr>
        <w:t>;</w:t>
      </w:r>
      <w:r>
        <w:rPr>
          <w:rStyle w:val="CdigoHTML"/>
        </w:rPr>
        <w:t xml:space="preserve"> </w:t>
      </w:r>
      <w:r>
        <w:rPr>
          <w:rStyle w:val="token"/>
        </w:rPr>
        <w:t>// returns true</w:t>
      </w:r>
    </w:p>
    <w:p w:rsidR="00E46675" w:rsidRDefault="00E46675" w:rsidP="00E46675">
      <w:pPr>
        <w:pStyle w:val="Ttulo4"/>
        <w:rPr>
          <w:spacing w:val="8"/>
        </w:rPr>
      </w:pPr>
      <w:proofErr w:type="gramStart"/>
      <w:r>
        <w:rPr>
          <w:rStyle w:val="CdigoHTML"/>
          <w:rFonts w:eastAsiaTheme="majorEastAsia"/>
          <w:spacing w:val="8"/>
        </w:rPr>
        <w:t>instanceof</w:t>
      </w:r>
      <w:proofErr w:type="gramEnd"/>
    </w:p>
    <w:p w:rsidR="00E46675" w:rsidRDefault="00E46675" w:rsidP="00E46675">
      <w:pPr>
        <w:pStyle w:val="NormalWeb"/>
      </w:pPr>
      <w:r>
        <w:t>The </w:t>
      </w:r>
      <w:hyperlink r:id="rId129" w:history="1">
        <w:r>
          <w:rPr>
            <w:rStyle w:val="CdigoHTML"/>
            <w:color w:val="0000FF"/>
            <w:u w:val="single"/>
          </w:rPr>
          <w:t>instanceof</w:t>
        </w:r>
        <w:r>
          <w:rPr>
            <w:rStyle w:val="Hipervnculo"/>
          </w:rPr>
          <w:t> operator</w:t>
        </w:r>
      </w:hyperlink>
      <w:r>
        <w:t> returns </w:t>
      </w:r>
      <w:r>
        <w:rPr>
          <w:rStyle w:val="CdigoHTML"/>
        </w:rPr>
        <w:t>true</w:t>
      </w:r>
      <w:r>
        <w:t> if the specified object is of the specified object type. The syntax is:</w:t>
      </w:r>
    </w:p>
    <w:p w:rsidR="00E46675" w:rsidRDefault="00E46675" w:rsidP="00E46675">
      <w:pPr>
        <w:pStyle w:val="HTMLconformatoprevio"/>
        <w:rPr>
          <w:rStyle w:val="CdigoHTML"/>
        </w:rPr>
      </w:pPr>
      <w:proofErr w:type="gramStart"/>
      <w:r>
        <w:rPr>
          <w:rStyle w:val="CdigoHTML"/>
        </w:rPr>
        <w:t>objectName</w:t>
      </w:r>
      <w:proofErr w:type="gramEnd"/>
      <w:r>
        <w:rPr>
          <w:rStyle w:val="CdigoHTML"/>
        </w:rPr>
        <w:t xml:space="preserve"> </w:t>
      </w:r>
      <w:r>
        <w:rPr>
          <w:rStyle w:val="token"/>
        </w:rPr>
        <w:t>instanceof</w:t>
      </w:r>
      <w:r>
        <w:rPr>
          <w:rStyle w:val="CdigoHTML"/>
        </w:rPr>
        <w:t xml:space="preserve"> </w:t>
      </w:r>
      <w:r>
        <w:rPr>
          <w:rStyle w:val="token"/>
        </w:rPr>
        <w:t>objectType</w:t>
      </w:r>
    </w:p>
    <w:p w:rsidR="00E46675" w:rsidRDefault="00E46675" w:rsidP="00E46675">
      <w:pPr>
        <w:pStyle w:val="NormalWeb"/>
      </w:pPr>
      <w:proofErr w:type="gramStart"/>
      <w:r>
        <w:t>where</w:t>
      </w:r>
      <w:proofErr w:type="gramEnd"/>
      <w:r>
        <w:t> </w:t>
      </w:r>
      <w:r>
        <w:rPr>
          <w:rStyle w:val="CdigoHTML"/>
        </w:rPr>
        <w:t>objectName</w:t>
      </w:r>
      <w:r>
        <w:t> is the name of the object to compare to </w:t>
      </w:r>
      <w:r>
        <w:rPr>
          <w:rStyle w:val="CdigoHTML"/>
        </w:rPr>
        <w:t>objectType</w:t>
      </w:r>
      <w:r>
        <w:t>, and </w:t>
      </w:r>
      <w:r>
        <w:rPr>
          <w:rStyle w:val="CdigoHTML"/>
        </w:rPr>
        <w:t>objectType</w:t>
      </w:r>
      <w:r>
        <w:t> is an object type, such as </w:t>
      </w:r>
      <w:hyperlink r:id="rId130" w:history="1">
        <w:r>
          <w:rPr>
            <w:rStyle w:val="CdigoHTML"/>
            <w:color w:val="0000FF"/>
            <w:u w:val="single"/>
          </w:rPr>
          <w:t>Date</w:t>
        </w:r>
      </w:hyperlink>
      <w:r>
        <w:t> or </w:t>
      </w:r>
      <w:hyperlink r:id="rId131" w:history="1">
        <w:r>
          <w:rPr>
            <w:rStyle w:val="CdigoHTML"/>
            <w:color w:val="0000FF"/>
            <w:u w:val="single"/>
          </w:rPr>
          <w:t>Array</w:t>
        </w:r>
      </w:hyperlink>
      <w:r>
        <w:t>.</w:t>
      </w:r>
    </w:p>
    <w:p w:rsidR="00E46675" w:rsidRDefault="00E46675" w:rsidP="00E46675">
      <w:pPr>
        <w:pStyle w:val="NormalWeb"/>
      </w:pPr>
      <w:r>
        <w:t>Use </w:t>
      </w:r>
      <w:r>
        <w:rPr>
          <w:rStyle w:val="CdigoHTML"/>
        </w:rPr>
        <w:t>instanceof</w:t>
      </w:r>
      <w:r>
        <w:t> when you need to confirm the type of an object at runtime. For example, when catching exceptions, you can branch to different exception-handling code depending on the type of exception thrown.</w:t>
      </w:r>
    </w:p>
    <w:p w:rsidR="00E46675" w:rsidRDefault="00E46675" w:rsidP="00E46675">
      <w:pPr>
        <w:pStyle w:val="NormalWeb"/>
      </w:pPr>
      <w:r>
        <w:t>For example, the following code uses </w:t>
      </w:r>
      <w:r>
        <w:rPr>
          <w:rStyle w:val="CdigoHTML"/>
        </w:rPr>
        <w:t>instanceof</w:t>
      </w:r>
      <w:r>
        <w:t> to determine whether </w:t>
      </w:r>
      <w:r>
        <w:rPr>
          <w:rStyle w:val="CdigoHTML"/>
        </w:rPr>
        <w:t>theDay</w:t>
      </w:r>
      <w:r>
        <w:t> is a </w:t>
      </w:r>
      <w:r>
        <w:rPr>
          <w:rStyle w:val="CdigoHTML"/>
        </w:rPr>
        <w:t>Date</w:t>
      </w:r>
      <w:r>
        <w:t> object. Because </w:t>
      </w:r>
      <w:r>
        <w:rPr>
          <w:rStyle w:val="CdigoHTML"/>
        </w:rPr>
        <w:t>theDay</w:t>
      </w:r>
      <w:r>
        <w:t> is a </w:t>
      </w:r>
      <w:r>
        <w:rPr>
          <w:rStyle w:val="CdigoHTML"/>
        </w:rPr>
        <w:t>Date</w:t>
      </w:r>
      <w:r>
        <w:t> object, the statements in the </w:t>
      </w:r>
      <w:r>
        <w:rPr>
          <w:rStyle w:val="CdigoHTML"/>
        </w:rPr>
        <w:t>if</w:t>
      </w:r>
      <w:r>
        <w:t> statement execute.</w:t>
      </w:r>
    </w:p>
    <w:p w:rsidR="00E46675" w:rsidRDefault="00E46675" w:rsidP="00E46675">
      <w:pPr>
        <w:pStyle w:val="HTMLconformatoprevio"/>
        <w:rPr>
          <w:rStyle w:val="CdigoHTML"/>
        </w:rPr>
      </w:pPr>
      <w:proofErr w:type="gramStart"/>
      <w:r>
        <w:rPr>
          <w:rStyle w:val="token"/>
        </w:rPr>
        <w:lastRenderedPageBreak/>
        <w:t>var</w:t>
      </w:r>
      <w:proofErr w:type="gramEnd"/>
      <w:r>
        <w:rPr>
          <w:rStyle w:val="CdigoHTML"/>
        </w:rPr>
        <w:t xml:space="preserve"> theDay </w:t>
      </w:r>
      <w:r>
        <w:rPr>
          <w:rStyle w:val="token"/>
        </w:rPr>
        <w:t>=</w:t>
      </w:r>
      <w:r>
        <w:rPr>
          <w:rStyle w:val="CdigoHTML"/>
        </w:rPr>
        <w:t xml:space="preserve"> </w:t>
      </w:r>
      <w:r>
        <w:rPr>
          <w:rStyle w:val="token"/>
        </w:rPr>
        <w:t>new</w:t>
      </w:r>
      <w:r>
        <w:rPr>
          <w:rStyle w:val="CdigoHTML"/>
        </w:rPr>
        <w:t xml:space="preserve"> </w:t>
      </w:r>
      <w:r>
        <w:rPr>
          <w:rStyle w:val="token"/>
        </w:rPr>
        <w:t>Date(1995,</w:t>
      </w:r>
      <w:r>
        <w:rPr>
          <w:rStyle w:val="CdigoHTML"/>
        </w:rPr>
        <w:t xml:space="preserve"> </w:t>
      </w:r>
      <w:r>
        <w:rPr>
          <w:rStyle w:val="token"/>
        </w:rPr>
        <w:t>12,</w:t>
      </w:r>
      <w:r>
        <w:rPr>
          <w:rStyle w:val="CdigoHTML"/>
        </w:rPr>
        <w:t xml:space="preserve"> </w:t>
      </w:r>
      <w:r>
        <w:rPr>
          <w:rStyle w:val="token"/>
        </w:rPr>
        <w:t>17);</w:t>
      </w:r>
    </w:p>
    <w:p w:rsidR="00E46675" w:rsidRDefault="00E46675" w:rsidP="00E46675">
      <w:pPr>
        <w:pStyle w:val="HTMLconformatoprevio"/>
        <w:rPr>
          <w:rStyle w:val="CdigoHTML"/>
        </w:rPr>
      </w:pPr>
      <w:proofErr w:type="gramStart"/>
      <w:r>
        <w:rPr>
          <w:rStyle w:val="token"/>
        </w:rPr>
        <w:t>if</w:t>
      </w:r>
      <w:proofErr w:type="gramEnd"/>
      <w:r>
        <w:rPr>
          <w:rStyle w:val="CdigoHTML"/>
        </w:rPr>
        <w:t xml:space="preserve"> </w:t>
      </w:r>
      <w:r>
        <w:rPr>
          <w:rStyle w:val="token"/>
        </w:rPr>
        <w:t>(</w:t>
      </w:r>
      <w:r>
        <w:rPr>
          <w:rStyle w:val="CdigoHTML"/>
        </w:rPr>
        <w:t xml:space="preserve">theDay </w:t>
      </w:r>
      <w:r>
        <w:rPr>
          <w:rStyle w:val="token"/>
        </w:rPr>
        <w:t>instanceof</w:t>
      </w:r>
      <w:r>
        <w:rPr>
          <w:rStyle w:val="CdigoHTML"/>
        </w:rPr>
        <w:t xml:space="preserve"> </w:t>
      </w:r>
      <w:r>
        <w:rPr>
          <w:rStyle w:val="token"/>
        </w:rPr>
        <w:t>Date)</w:t>
      </w:r>
      <w:r>
        <w:rPr>
          <w:rStyle w:val="CdigoHTML"/>
        </w:rPr>
        <w:t xml:space="preserve"> </w:t>
      </w:r>
      <w:r>
        <w:rPr>
          <w:rStyle w:val="token"/>
        </w:rPr>
        <w:t>{</w:t>
      </w:r>
    </w:p>
    <w:p w:rsidR="00E46675" w:rsidRDefault="00E46675" w:rsidP="00E46675">
      <w:pPr>
        <w:pStyle w:val="HTMLconformatoprevio"/>
        <w:rPr>
          <w:rStyle w:val="CdigoHTML"/>
        </w:rPr>
      </w:pPr>
      <w:r>
        <w:rPr>
          <w:rStyle w:val="CdigoHTML"/>
        </w:rPr>
        <w:t xml:space="preserve">  </w:t>
      </w:r>
      <w:r>
        <w:rPr>
          <w:rStyle w:val="token"/>
        </w:rPr>
        <w:t xml:space="preserve">// </w:t>
      </w:r>
      <w:proofErr w:type="gramStart"/>
      <w:r>
        <w:rPr>
          <w:rStyle w:val="token"/>
        </w:rPr>
        <w:t>statements</w:t>
      </w:r>
      <w:proofErr w:type="gramEnd"/>
      <w:r>
        <w:rPr>
          <w:rStyle w:val="token"/>
        </w:rPr>
        <w:t xml:space="preserve"> to execute</w:t>
      </w:r>
    </w:p>
    <w:p w:rsidR="00E46675" w:rsidRDefault="00E46675" w:rsidP="00E46675">
      <w:pPr>
        <w:pStyle w:val="HTMLconformatoprevio"/>
        <w:rPr>
          <w:rStyle w:val="CdigoHTML"/>
        </w:rPr>
      </w:pPr>
      <w:r>
        <w:rPr>
          <w:rStyle w:val="token"/>
        </w:rPr>
        <w:t>}</w:t>
      </w:r>
    </w:p>
    <w:p w:rsidR="00E46675" w:rsidRDefault="00E46675" w:rsidP="00E46675">
      <w:pPr>
        <w:pStyle w:val="Ttulo3"/>
      </w:pPr>
      <w:hyperlink r:id="rId132" w:anchor="operator_precedence" w:tooltip="Permalink to Operator precedence" w:history="1">
        <w:r>
          <w:rPr>
            <w:rStyle w:val="Hipervnculo"/>
          </w:rPr>
          <w:t>Operator precedence</w:t>
        </w:r>
      </w:hyperlink>
    </w:p>
    <w:p w:rsidR="00E46675" w:rsidRDefault="00E46675" w:rsidP="00E46675">
      <w:pPr>
        <w:pStyle w:val="NormalWeb"/>
      </w:pPr>
      <w:r>
        <w:t>The </w:t>
      </w:r>
      <w:r>
        <w:rPr>
          <w:rStyle w:val="nfasis"/>
        </w:rPr>
        <w:t>precedence</w:t>
      </w:r>
      <w:r>
        <w:t> of operators determines the order they are applied when evaluating an expression. You can override operator precedence by using parentheses.</w:t>
      </w:r>
    </w:p>
    <w:p w:rsidR="00E46675" w:rsidRDefault="00E46675" w:rsidP="00E46675">
      <w:pPr>
        <w:pStyle w:val="NormalWeb"/>
      </w:pPr>
      <w:r>
        <w:t>The following table describes the precedence of operators, from highest to lowest.</w:t>
      </w:r>
    </w:p>
    <w:tbl>
      <w:tblPr>
        <w:tblW w:w="10511" w:type="dxa"/>
        <w:tblCellMar>
          <w:top w:w="15" w:type="dxa"/>
          <w:left w:w="15" w:type="dxa"/>
          <w:bottom w:w="15" w:type="dxa"/>
          <w:right w:w="15" w:type="dxa"/>
        </w:tblCellMar>
        <w:tblLook w:val="04A0" w:firstRow="1" w:lastRow="0" w:firstColumn="1" w:lastColumn="0" w:noHBand="0" w:noVBand="1"/>
      </w:tblPr>
      <w:tblGrid>
        <w:gridCol w:w="2694"/>
        <w:gridCol w:w="7817"/>
      </w:tblGrid>
      <w:tr w:rsidR="00E46675" w:rsidTr="00E46675">
        <w:trPr>
          <w:tblHeader/>
        </w:trPr>
        <w:tc>
          <w:tcPr>
            <w:tcW w:w="0" w:type="auto"/>
            <w:vAlign w:val="center"/>
            <w:hideMark/>
          </w:tcPr>
          <w:p w:rsidR="00E46675" w:rsidRDefault="00E46675">
            <w:pPr>
              <w:rPr>
                <w:b/>
                <w:bCs/>
              </w:rPr>
            </w:pPr>
            <w:r>
              <w:rPr>
                <w:b/>
                <w:bCs/>
              </w:rPr>
              <w:t>Operator type</w:t>
            </w:r>
          </w:p>
        </w:tc>
        <w:tc>
          <w:tcPr>
            <w:tcW w:w="0" w:type="auto"/>
            <w:vAlign w:val="center"/>
            <w:hideMark/>
          </w:tcPr>
          <w:p w:rsidR="00E46675" w:rsidRDefault="00E46675">
            <w:pPr>
              <w:rPr>
                <w:b/>
                <w:bCs/>
              </w:rPr>
            </w:pPr>
            <w:r>
              <w:rPr>
                <w:b/>
                <w:bCs/>
              </w:rPr>
              <w:t>Individual operators</w:t>
            </w:r>
          </w:p>
        </w:tc>
      </w:tr>
      <w:tr w:rsidR="00E46675" w:rsidTr="00E46675">
        <w:tc>
          <w:tcPr>
            <w:tcW w:w="0" w:type="auto"/>
            <w:vAlign w:val="center"/>
            <w:hideMark/>
          </w:tcPr>
          <w:p w:rsidR="00E46675" w:rsidRDefault="00E46675">
            <w:r>
              <w:t>member</w:t>
            </w:r>
          </w:p>
        </w:tc>
        <w:tc>
          <w:tcPr>
            <w:tcW w:w="0" w:type="auto"/>
            <w:vAlign w:val="center"/>
            <w:hideMark/>
          </w:tcPr>
          <w:p w:rsidR="00E46675" w:rsidRDefault="00E46675">
            <w:r>
              <w:rPr>
                <w:rStyle w:val="CdigoHTML"/>
                <w:rFonts w:eastAsiaTheme="minorHAnsi"/>
              </w:rPr>
              <w:t>.</w:t>
            </w:r>
            <w:r>
              <w:t> </w:t>
            </w:r>
            <w:r>
              <w:rPr>
                <w:rStyle w:val="CdigoHTML"/>
                <w:rFonts w:eastAsiaTheme="minorHAnsi"/>
              </w:rPr>
              <w:t>[]</w:t>
            </w:r>
          </w:p>
        </w:tc>
      </w:tr>
      <w:tr w:rsidR="00E46675" w:rsidTr="00E46675">
        <w:tc>
          <w:tcPr>
            <w:tcW w:w="0" w:type="auto"/>
            <w:vAlign w:val="center"/>
            <w:hideMark/>
          </w:tcPr>
          <w:p w:rsidR="00E46675" w:rsidRDefault="00E46675">
            <w:r>
              <w:t>call / create instance</w:t>
            </w:r>
          </w:p>
        </w:tc>
        <w:tc>
          <w:tcPr>
            <w:tcW w:w="0" w:type="auto"/>
            <w:vAlign w:val="center"/>
            <w:hideMark/>
          </w:tcPr>
          <w:p w:rsidR="00E46675" w:rsidRDefault="00E46675">
            <w:r>
              <w:rPr>
                <w:rStyle w:val="CdigoHTML"/>
                <w:rFonts w:eastAsiaTheme="minorHAnsi"/>
              </w:rPr>
              <w:t>()</w:t>
            </w:r>
            <w:r>
              <w:t> </w:t>
            </w:r>
            <w:r>
              <w:rPr>
                <w:rStyle w:val="CdigoHTML"/>
                <w:rFonts w:eastAsiaTheme="minorHAnsi"/>
              </w:rPr>
              <w:t>new</w:t>
            </w:r>
          </w:p>
        </w:tc>
      </w:tr>
      <w:tr w:rsidR="00E46675" w:rsidTr="00E46675">
        <w:tc>
          <w:tcPr>
            <w:tcW w:w="0" w:type="auto"/>
            <w:vAlign w:val="center"/>
            <w:hideMark/>
          </w:tcPr>
          <w:p w:rsidR="00E46675" w:rsidRDefault="00E46675">
            <w:r>
              <w:t>negation/increment</w:t>
            </w:r>
          </w:p>
        </w:tc>
        <w:tc>
          <w:tcPr>
            <w:tcW w:w="0" w:type="auto"/>
            <w:vAlign w:val="center"/>
            <w:hideMark/>
          </w:tcPr>
          <w:p w:rsidR="00E46675" w:rsidRDefault="00E46675">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typeof</w:t>
            </w:r>
            <w:r>
              <w:t> </w:t>
            </w:r>
            <w:r>
              <w:rPr>
                <w:rStyle w:val="CdigoHTML"/>
                <w:rFonts w:eastAsiaTheme="minorHAnsi"/>
              </w:rPr>
              <w:t>void</w:t>
            </w:r>
            <w:r>
              <w:t> </w:t>
            </w:r>
            <w:r>
              <w:rPr>
                <w:rStyle w:val="CdigoHTML"/>
                <w:rFonts w:eastAsiaTheme="minorHAnsi"/>
              </w:rPr>
              <w:t>delete</w:t>
            </w:r>
          </w:p>
        </w:tc>
      </w:tr>
      <w:tr w:rsidR="00E46675" w:rsidTr="00E46675">
        <w:tc>
          <w:tcPr>
            <w:tcW w:w="0" w:type="auto"/>
            <w:vAlign w:val="center"/>
            <w:hideMark/>
          </w:tcPr>
          <w:p w:rsidR="00E46675" w:rsidRDefault="00E46675">
            <w:r>
              <w:t>exponentiate</w:t>
            </w:r>
          </w:p>
        </w:tc>
        <w:tc>
          <w:tcPr>
            <w:tcW w:w="0" w:type="auto"/>
            <w:vAlign w:val="center"/>
            <w:hideMark/>
          </w:tcPr>
          <w:p w:rsidR="00E46675" w:rsidRDefault="00E46675">
            <w:r>
              <w:rPr>
                <w:rStyle w:val="CdigoHTML"/>
                <w:rFonts w:eastAsiaTheme="minorHAnsi"/>
              </w:rPr>
              <w:t>**</w:t>
            </w:r>
          </w:p>
        </w:tc>
      </w:tr>
      <w:tr w:rsidR="00E46675" w:rsidTr="00E46675">
        <w:tc>
          <w:tcPr>
            <w:tcW w:w="0" w:type="auto"/>
            <w:vAlign w:val="center"/>
            <w:hideMark/>
          </w:tcPr>
          <w:p w:rsidR="00E46675" w:rsidRDefault="00E46675">
            <w:r>
              <w:t>multiply/divide</w:t>
            </w:r>
          </w:p>
        </w:tc>
        <w:tc>
          <w:tcPr>
            <w:tcW w:w="0" w:type="auto"/>
            <w:vAlign w:val="center"/>
            <w:hideMark/>
          </w:tcPr>
          <w:p w:rsidR="00E46675" w:rsidRDefault="00E46675">
            <w:r>
              <w:rPr>
                <w:rStyle w:val="CdigoHTML"/>
                <w:rFonts w:eastAsiaTheme="minorHAnsi"/>
              </w:rPr>
              <w:t>*</w:t>
            </w:r>
            <w:r>
              <w:t> </w:t>
            </w:r>
            <w:r>
              <w:rPr>
                <w:rStyle w:val="CdigoHTML"/>
                <w:rFonts w:eastAsiaTheme="minorHAnsi"/>
              </w:rPr>
              <w:t>/</w:t>
            </w:r>
            <w:r>
              <w:t> </w:t>
            </w:r>
            <w:r>
              <w:rPr>
                <w:rStyle w:val="CdigoHTML"/>
                <w:rFonts w:eastAsiaTheme="minorHAnsi"/>
              </w:rPr>
              <w:t>%</w:t>
            </w:r>
          </w:p>
        </w:tc>
      </w:tr>
      <w:tr w:rsidR="00E46675" w:rsidTr="00E46675">
        <w:tc>
          <w:tcPr>
            <w:tcW w:w="0" w:type="auto"/>
            <w:vAlign w:val="center"/>
            <w:hideMark/>
          </w:tcPr>
          <w:p w:rsidR="00E46675" w:rsidRDefault="00E46675">
            <w:r>
              <w:t>addition/subtraction</w:t>
            </w:r>
          </w:p>
        </w:tc>
        <w:tc>
          <w:tcPr>
            <w:tcW w:w="0" w:type="auto"/>
            <w:vAlign w:val="center"/>
            <w:hideMark/>
          </w:tcPr>
          <w:p w:rsidR="00E46675" w:rsidRDefault="00E46675">
            <w:r>
              <w:rPr>
                <w:rStyle w:val="CdigoHTML"/>
                <w:rFonts w:eastAsiaTheme="minorHAnsi"/>
              </w:rPr>
              <w:t>+</w:t>
            </w:r>
            <w:r>
              <w:t> </w:t>
            </w:r>
            <w:r>
              <w:rPr>
                <w:rStyle w:val="CdigoHTML"/>
                <w:rFonts w:eastAsiaTheme="minorHAnsi"/>
              </w:rPr>
              <w:t>-</w:t>
            </w:r>
          </w:p>
        </w:tc>
      </w:tr>
      <w:tr w:rsidR="00E46675" w:rsidTr="00E46675">
        <w:tc>
          <w:tcPr>
            <w:tcW w:w="0" w:type="auto"/>
            <w:vAlign w:val="center"/>
            <w:hideMark/>
          </w:tcPr>
          <w:p w:rsidR="00E46675" w:rsidRDefault="00E46675">
            <w:r>
              <w:t>bitwise shift</w:t>
            </w:r>
          </w:p>
        </w:tc>
        <w:tc>
          <w:tcPr>
            <w:tcW w:w="0" w:type="auto"/>
            <w:vAlign w:val="center"/>
            <w:hideMark/>
          </w:tcPr>
          <w:p w:rsidR="00E46675" w:rsidRDefault="00E46675">
            <w:r>
              <w:rPr>
                <w:rStyle w:val="CdigoHTML"/>
                <w:rFonts w:eastAsiaTheme="minorHAnsi"/>
              </w:rPr>
              <w:t>&lt;&lt;</w:t>
            </w:r>
            <w:r>
              <w:t> </w:t>
            </w:r>
            <w:r>
              <w:rPr>
                <w:rStyle w:val="CdigoHTML"/>
                <w:rFonts w:eastAsiaTheme="minorHAnsi"/>
              </w:rPr>
              <w:t>&gt;&gt;</w:t>
            </w:r>
            <w:r>
              <w:t> </w:t>
            </w:r>
            <w:r>
              <w:rPr>
                <w:rStyle w:val="CdigoHTML"/>
                <w:rFonts w:eastAsiaTheme="minorHAnsi"/>
              </w:rPr>
              <w:t>&gt;&gt;&gt;</w:t>
            </w:r>
          </w:p>
        </w:tc>
      </w:tr>
      <w:tr w:rsidR="00E46675" w:rsidTr="00E46675">
        <w:tc>
          <w:tcPr>
            <w:tcW w:w="0" w:type="auto"/>
            <w:vAlign w:val="center"/>
            <w:hideMark/>
          </w:tcPr>
          <w:p w:rsidR="00E46675" w:rsidRDefault="00E46675">
            <w:r>
              <w:t>relational</w:t>
            </w:r>
          </w:p>
        </w:tc>
        <w:tc>
          <w:tcPr>
            <w:tcW w:w="0" w:type="auto"/>
            <w:vAlign w:val="center"/>
            <w:hideMark/>
          </w:tcPr>
          <w:p w:rsidR="00E46675" w:rsidRDefault="00E46675">
            <w:r>
              <w:rPr>
                <w:rStyle w:val="CdigoHTML"/>
                <w:rFonts w:eastAsiaTheme="minorHAnsi"/>
              </w:rPr>
              <w:t>&lt;</w:t>
            </w:r>
            <w:r>
              <w:t> </w:t>
            </w:r>
            <w:r>
              <w:rPr>
                <w:rStyle w:val="CdigoHTML"/>
                <w:rFonts w:eastAsiaTheme="minorHAnsi"/>
              </w:rPr>
              <w:t>&lt;=</w:t>
            </w:r>
            <w:r>
              <w:t> </w:t>
            </w:r>
            <w:r>
              <w:rPr>
                <w:rStyle w:val="CdigoHTML"/>
                <w:rFonts w:eastAsiaTheme="minorHAnsi"/>
              </w:rPr>
              <w:t>&gt;</w:t>
            </w:r>
            <w:r>
              <w:t> </w:t>
            </w:r>
            <w:r>
              <w:rPr>
                <w:rStyle w:val="CdigoHTML"/>
                <w:rFonts w:eastAsiaTheme="minorHAnsi"/>
              </w:rPr>
              <w:t>&gt;=</w:t>
            </w:r>
            <w:r>
              <w:t> </w:t>
            </w:r>
            <w:r>
              <w:rPr>
                <w:rStyle w:val="CdigoHTML"/>
                <w:rFonts w:eastAsiaTheme="minorHAnsi"/>
              </w:rPr>
              <w:t>in</w:t>
            </w:r>
            <w:r>
              <w:t> </w:t>
            </w:r>
            <w:r>
              <w:rPr>
                <w:rStyle w:val="CdigoHTML"/>
                <w:rFonts w:eastAsiaTheme="minorHAnsi"/>
              </w:rPr>
              <w:t>instanceof</w:t>
            </w:r>
          </w:p>
        </w:tc>
      </w:tr>
      <w:tr w:rsidR="00E46675" w:rsidTr="00E46675">
        <w:tc>
          <w:tcPr>
            <w:tcW w:w="0" w:type="auto"/>
            <w:vAlign w:val="center"/>
            <w:hideMark/>
          </w:tcPr>
          <w:p w:rsidR="00E46675" w:rsidRDefault="00E46675">
            <w:r>
              <w:t>equality</w:t>
            </w:r>
          </w:p>
        </w:tc>
        <w:tc>
          <w:tcPr>
            <w:tcW w:w="0" w:type="auto"/>
            <w:vAlign w:val="center"/>
            <w:hideMark/>
          </w:tcPr>
          <w:p w:rsidR="00E46675" w:rsidRDefault="00E46675">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p>
        </w:tc>
      </w:tr>
      <w:tr w:rsidR="00E46675" w:rsidTr="00E46675">
        <w:tc>
          <w:tcPr>
            <w:tcW w:w="0" w:type="auto"/>
            <w:vAlign w:val="center"/>
            <w:hideMark/>
          </w:tcPr>
          <w:p w:rsidR="00E46675" w:rsidRDefault="00E46675">
            <w:r>
              <w:t>bitwise-and</w:t>
            </w:r>
          </w:p>
        </w:tc>
        <w:tc>
          <w:tcPr>
            <w:tcW w:w="0" w:type="auto"/>
            <w:vAlign w:val="center"/>
            <w:hideMark/>
          </w:tcPr>
          <w:p w:rsidR="00E46675" w:rsidRDefault="00E46675">
            <w:r>
              <w:rPr>
                <w:rStyle w:val="CdigoHTML"/>
                <w:rFonts w:eastAsiaTheme="minorHAnsi"/>
              </w:rPr>
              <w:t>&amp;</w:t>
            </w:r>
          </w:p>
        </w:tc>
      </w:tr>
      <w:tr w:rsidR="00E46675" w:rsidTr="00E46675">
        <w:tc>
          <w:tcPr>
            <w:tcW w:w="0" w:type="auto"/>
            <w:vAlign w:val="center"/>
            <w:hideMark/>
          </w:tcPr>
          <w:p w:rsidR="00E46675" w:rsidRDefault="00E46675">
            <w:r>
              <w:t>bitwise-xor</w:t>
            </w:r>
          </w:p>
        </w:tc>
        <w:tc>
          <w:tcPr>
            <w:tcW w:w="0" w:type="auto"/>
            <w:vAlign w:val="center"/>
            <w:hideMark/>
          </w:tcPr>
          <w:p w:rsidR="00E46675" w:rsidRDefault="00E46675">
            <w:r>
              <w:rPr>
                <w:rStyle w:val="CdigoHTML"/>
                <w:rFonts w:eastAsiaTheme="minorHAnsi"/>
              </w:rPr>
              <w:t>^</w:t>
            </w:r>
          </w:p>
        </w:tc>
      </w:tr>
      <w:tr w:rsidR="00E46675" w:rsidTr="00E46675">
        <w:tc>
          <w:tcPr>
            <w:tcW w:w="0" w:type="auto"/>
            <w:vAlign w:val="center"/>
            <w:hideMark/>
          </w:tcPr>
          <w:p w:rsidR="00E46675" w:rsidRDefault="00E46675">
            <w:r>
              <w:t>bitwise-or</w:t>
            </w:r>
          </w:p>
        </w:tc>
        <w:tc>
          <w:tcPr>
            <w:tcW w:w="0" w:type="auto"/>
            <w:vAlign w:val="center"/>
            <w:hideMark/>
          </w:tcPr>
          <w:p w:rsidR="00E46675" w:rsidRDefault="00E46675">
            <w:r>
              <w:rPr>
                <w:rStyle w:val="CdigoHTML"/>
                <w:rFonts w:eastAsiaTheme="minorHAnsi"/>
              </w:rPr>
              <w:t>|</w:t>
            </w:r>
          </w:p>
        </w:tc>
      </w:tr>
      <w:tr w:rsidR="00E46675" w:rsidTr="00E46675">
        <w:tc>
          <w:tcPr>
            <w:tcW w:w="0" w:type="auto"/>
            <w:vAlign w:val="center"/>
            <w:hideMark/>
          </w:tcPr>
          <w:p w:rsidR="00E46675" w:rsidRDefault="00E46675">
            <w:r>
              <w:t>logical-and</w:t>
            </w:r>
          </w:p>
        </w:tc>
        <w:tc>
          <w:tcPr>
            <w:tcW w:w="0" w:type="auto"/>
            <w:vAlign w:val="center"/>
            <w:hideMark/>
          </w:tcPr>
          <w:p w:rsidR="00E46675" w:rsidRDefault="00E46675">
            <w:r>
              <w:rPr>
                <w:rStyle w:val="CdigoHTML"/>
                <w:rFonts w:eastAsiaTheme="minorHAnsi"/>
              </w:rPr>
              <w:t>&amp;&amp;</w:t>
            </w:r>
          </w:p>
        </w:tc>
      </w:tr>
      <w:tr w:rsidR="00E46675" w:rsidTr="00E46675">
        <w:tc>
          <w:tcPr>
            <w:tcW w:w="0" w:type="auto"/>
            <w:vAlign w:val="center"/>
            <w:hideMark/>
          </w:tcPr>
          <w:p w:rsidR="00E46675" w:rsidRDefault="00E46675">
            <w:r>
              <w:t>logical-or</w:t>
            </w:r>
          </w:p>
        </w:tc>
        <w:tc>
          <w:tcPr>
            <w:tcW w:w="0" w:type="auto"/>
            <w:vAlign w:val="center"/>
            <w:hideMark/>
          </w:tcPr>
          <w:p w:rsidR="00E46675" w:rsidRDefault="00E46675">
            <w:r>
              <w:rPr>
                <w:rStyle w:val="CdigoHTML"/>
                <w:rFonts w:eastAsiaTheme="minorHAnsi"/>
              </w:rPr>
              <w:t>||</w:t>
            </w:r>
          </w:p>
        </w:tc>
      </w:tr>
      <w:tr w:rsidR="00E46675" w:rsidTr="00E46675">
        <w:tc>
          <w:tcPr>
            <w:tcW w:w="0" w:type="auto"/>
            <w:vAlign w:val="center"/>
            <w:hideMark/>
          </w:tcPr>
          <w:p w:rsidR="00E46675" w:rsidRDefault="00E46675">
            <w:r>
              <w:t>conditional</w:t>
            </w:r>
          </w:p>
        </w:tc>
        <w:tc>
          <w:tcPr>
            <w:tcW w:w="0" w:type="auto"/>
            <w:vAlign w:val="center"/>
            <w:hideMark/>
          </w:tcPr>
          <w:p w:rsidR="00E46675" w:rsidRDefault="00E46675">
            <w:r>
              <w:rPr>
                <w:rStyle w:val="CdigoHTML"/>
                <w:rFonts w:eastAsiaTheme="minorHAnsi"/>
              </w:rPr>
              <w:t>?:</w:t>
            </w:r>
          </w:p>
        </w:tc>
      </w:tr>
      <w:tr w:rsidR="00E46675" w:rsidTr="00E46675">
        <w:tc>
          <w:tcPr>
            <w:tcW w:w="0" w:type="auto"/>
            <w:vAlign w:val="center"/>
            <w:hideMark/>
          </w:tcPr>
          <w:p w:rsidR="00E46675" w:rsidRDefault="00E46675">
            <w:r>
              <w:t>assignment</w:t>
            </w:r>
          </w:p>
        </w:tc>
        <w:tc>
          <w:tcPr>
            <w:tcW w:w="0" w:type="auto"/>
            <w:vAlign w:val="center"/>
            <w:hideMark/>
          </w:tcPr>
          <w:p w:rsidR="00E46675" w:rsidRDefault="00E46675">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w:t>
            </w:r>
            <w:r>
              <w:t> </w:t>
            </w:r>
            <w:r>
              <w:rPr>
                <w:rStyle w:val="CdigoHTML"/>
                <w:rFonts w:eastAsiaTheme="minorHAnsi"/>
              </w:rPr>
              <w:t>&lt;&lt;=</w:t>
            </w:r>
            <w:r>
              <w:t> </w:t>
            </w:r>
            <w:r>
              <w:rPr>
                <w:rStyle w:val="CdigoHTML"/>
                <w:rFonts w:eastAsiaTheme="minorHAnsi"/>
              </w:rPr>
              <w:t>&gt;&gt;=</w:t>
            </w:r>
            <w:r>
              <w:t> </w:t>
            </w:r>
            <w:r>
              <w:rPr>
                <w:rStyle w:val="CdigoHTML"/>
                <w:rFonts w:eastAsiaTheme="minorHAnsi"/>
              </w:rPr>
              <w:t>&gt;&gt;&gt;=</w:t>
            </w:r>
            <w:r>
              <w:t> </w:t>
            </w:r>
            <w:r>
              <w:rPr>
                <w:rStyle w:val="CdigoHTML"/>
                <w:rFonts w:eastAsiaTheme="minorHAnsi"/>
              </w:rPr>
              <w:t>&amp;=</w:t>
            </w:r>
            <w:r>
              <w:t> </w:t>
            </w:r>
            <w:r>
              <w:rPr>
                <w:rStyle w:val="CdigoHTML"/>
                <w:rFonts w:eastAsiaTheme="minorHAnsi"/>
              </w:rPr>
              <w:t>^=</w:t>
            </w:r>
            <w:r>
              <w:t> </w:t>
            </w:r>
            <w:r>
              <w:rPr>
                <w:rStyle w:val="CdigoHTML"/>
                <w:rFonts w:eastAsiaTheme="minorHAnsi"/>
              </w:rPr>
              <w:t>|=</w:t>
            </w:r>
            <w:r>
              <w:t> </w:t>
            </w:r>
            <w:r>
              <w:rPr>
                <w:rStyle w:val="CdigoHTML"/>
                <w:rFonts w:eastAsiaTheme="minorHAnsi"/>
              </w:rPr>
              <w:t>&amp;&amp;=</w:t>
            </w:r>
            <w:r>
              <w:t> </w:t>
            </w:r>
            <w:r>
              <w:rPr>
                <w:rStyle w:val="CdigoHTML"/>
                <w:rFonts w:eastAsiaTheme="minorHAnsi"/>
              </w:rPr>
              <w:t>||=</w:t>
            </w:r>
            <w:r>
              <w:t> </w:t>
            </w:r>
            <w:r>
              <w:rPr>
                <w:rStyle w:val="CdigoHTML"/>
                <w:rFonts w:eastAsiaTheme="minorHAnsi"/>
              </w:rPr>
              <w:t>??=</w:t>
            </w:r>
          </w:p>
        </w:tc>
      </w:tr>
      <w:tr w:rsidR="00E46675" w:rsidTr="00E46675">
        <w:tc>
          <w:tcPr>
            <w:tcW w:w="0" w:type="auto"/>
            <w:vAlign w:val="center"/>
            <w:hideMark/>
          </w:tcPr>
          <w:p w:rsidR="00E46675" w:rsidRDefault="00E46675">
            <w:r>
              <w:t>comma</w:t>
            </w:r>
          </w:p>
        </w:tc>
        <w:tc>
          <w:tcPr>
            <w:tcW w:w="0" w:type="auto"/>
            <w:vAlign w:val="center"/>
            <w:hideMark/>
          </w:tcPr>
          <w:p w:rsidR="00E46675" w:rsidRDefault="00E46675">
            <w:r>
              <w:rPr>
                <w:rStyle w:val="CdigoHTML"/>
                <w:rFonts w:eastAsiaTheme="minorHAnsi"/>
              </w:rPr>
              <w:t>,</w:t>
            </w:r>
          </w:p>
        </w:tc>
      </w:tr>
    </w:tbl>
    <w:p w:rsidR="00E46675" w:rsidRDefault="00E46675" w:rsidP="00E46675">
      <w:pPr>
        <w:pStyle w:val="NormalWeb"/>
      </w:pPr>
      <w:r>
        <w:t>A more detailed version of this table, complete with links to additional details about each operator, may be found in the </w:t>
      </w:r>
      <w:hyperlink r:id="rId133" w:anchor="table" w:history="1">
        <w:r>
          <w:rPr>
            <w:rStyle w:val="Hipervnculo"/>
          </w:rPr>
          <w:t>JavaScript Reference</w:t>
        </w:r>
      </w:hyperlink>
      <w:r>
        <w:t>.</w:t>
      </w:r>
    </w:p>
    <w:p w:rsidR="00E46675" w:rsidRDefault="00E46675" w:rsidP="00E46675">
      <w:pPr>
        <w:pStyle w:val="Ttulo2"/>
      </w:pPr>
      <w:hyperlink r:id="rId134" w:anchor="expressions" w:tooltip="Permalink to Expressions" w:history="1">
        <w:r>
          <w:rPr>
            <w:rStyle w:val="Hipervnculo"/>
          </w:rPr>
          <w:t>Expressions</w:t>
        </w:r>
      </w:hyperlink>
    </w:p>
    <w:p w:rsidR="00E46675" w:rsidRDefault="00E46675" w:rsidP="00E46675">
      <w:pPr>
        <w:pStyle w:val="NormalWeb"/>
      </w:pPr>
      <w:r>
        <w:t>An </w:t>
      </w:r>
      <w:r>
        <w:rPr>
          <w:rStyle w:val="nfasis"/>
        </w:rPr>
        <w:t>expression</w:t>
      </w:r>
      <w:r>
        <w:t> is any valid unit of code that resolves to a value.</w:t>
      </w:r>
    </w:p>
    <w:p w:rsidR="00E46675" w:rsidRDefault="00E46675" w:rsidP="00E46675">
      <w:pPr>
        <w:pStyle w:val="NormalWeb"/>
      </w:pPr>
      <w:r>
        <w:lastRenderedPageBreak/>
        <w:t>Every syntactically valid expression resolves to some value but conceptually, there are two types of expressions: with side effects (for example: those that assign value to a variable) and those that in some sense evaluate and therefore resolve to a value.</w:t>
      </w:r>
    </w:p>
    <w:p w:rsidR="00E46675" w:rsidRDefault="00E46675" w:rsidP="00E46675">
      <w:pPr>
        <w:pStyle w:val="NormalWeb"/>
      </w:pPr>
      <w:r>
        <w:t>The expression </w:t>
      </w:r>
      <w:r>
        <w:rPr>
          <w:rStyle w:val="CdigoHTML"/>
        </w:rPr>
        <w:t>x = 7</w:t>
      </w:r>
      <w:r>
        <w:t> is an example of the first type. This expression uses the = </w:t>
      </w:r>
      <w:r>
        <w:rPr>
          <w:rStyle w:val="nfasis"/>
        </w:rPr>
        <w:t>operator</w:t>
      </w:r>
      <w:r>
        <w:t> to assign the value seven to the variable </w:t>
      </w:r>
      <w:r>
        <w:rPr>
          <w:rStyle w:val="CdigoHTML"/>
        </w:rPr>
        <w:t>x</w:t>
      </w:r>
      <w:r>
        <w:t>. The expression itself evaluates to seven.</w:t>
      </w:r>
    </w:p>
    <w:p w:rsidR="00E46675" w:rsidRDefault="00E46675" w:rsidP="00E46675">
      <w:pPr>
        <w:pStyle w:val="NormalWeb"/>
      </w:pPr>
      <w:r>
        <w:t>The code </w:t>
      </w:r>
      <w:r>
        <w:rPr>
          <w:rStyle w:val="CdigoHTML"/>
        </w:rPr>
        <w:t>3 + 4</w:t>
      </w:r>
      <w:r>
        <w:t> is an example of the second expression type. This expression uses the + operator to add three and four together without assigning the result, seven, to a variable.</w:t>
      </w:r>
    </w:p>
    <w:p w:rsidR="00E46675" w:rsidRDefault="00E46675" w:rsidP="00E46675">
      <w:pPr>
        <w:pStyle w:val="NormalWeb"/>
      </w:pPr>
      <w:r>
        <w:t>JavaScript has the following expression categories:</w:t>
      </w:r>
    </w:p>
    <w:p w:rsidR="00E46675" w:rsidRDefault="00E46675" w:rsidP="00E46675">
      <w:pPr>
        <w:numPr>
          <w:ilvl w:val="0"/>
          <w:numId w:val="12"/>
        </w:numPr>
        <w:spacing w:before="100" w:beforeAutospacing="1" w:after="100" w:afterAutospacing="1" w:line="240" w:lineRule="auto"/>
      </w:pPr>
      <w:r>
        <w:t>Arithmetic: evaluates to a number, for example 3.14159. (Generally uses </w:t>
      </w:r>
      <w:hyperlink r:id="rId135" w:anchor="arithmetic_operators" w:history="1">
        <w:r>
          <w:rPr>
            <w:rStyle w:val="Hipervnculo"/>
          </w:rPr>
          <w:t>arithmetic operators</w:t>
        </w:r>
      </w:hyperlink>
      <w:r>
        <w:t>.)</w:t>
      </w:r>
    </w:p>
    <w:p w:rsidR="00E46675" w:rsidRDefault="00E46675" w:rsidP="00E46675">
      <w:pPr>
        <w:numPr>
          <w:ilvl w:val="0"/>
          <w:numId w:val="12"/>
        </w:numPr>
        <w:spacing w:before="100" w:beforeAutospacing="1" w:after="100" w:afterAutospacing="1" w:line="240" w:lineRule="auto"/>
      </w:pPr>
      <w:r>
        <w:t>String: evaluates to a character string, for example, "Fred" or "234". (Generally uses </w:t>
      </w:r>
      <w:hyperlink r:id="rId136" w:anchor="string_operators" w:history="1">
        <w:r>
          <w:rPr>
            <w:rStyle w:val="Hipervnculo"/>
          </w:rPr>
          <w:t>string operators</w:t>
        </w:r>
      </w:hyperlink>
      <w:r>
        <w:t>.)</w:t>
      </w:r>
    </w:p>
    <w:p w:rsidR="00E46675" w:rsidRDefault="00E46675" w:rsidP="00E46675">
      <w:pPr>
        <w:numPr>
          <w:ilvl w:val="0"/>
          <w:numId w:val="12"/>
        </w:numPr>
        <w:spacing w:before="100" w:beforeAutospacing="1" w:after="100" w:afterAutospacing="1" w:line="240" w:lineRule="auto"/>
      </w:pPr>
      <w:r>
        <w:t>Logical: evaluates to true or false. (Often involves </w:t>
      </w:r>
      <w:hyperlink r:id="rId137" w:anchor="logical_operators" w:history="1">
        <w:r>
          <w:rPr>
            <w:rStyle w:val="Hipervnculo"/>
          </w:rPr>
          <w:t>logical operators</w:t>
        </w:r>
      </w:hyperlink>
      <w:r>
        <w:t>.)</w:t>
      </w:r>
    </w:p>
    <w:p w:rsidR="00E46675" w:rsidRDefault="00E46675" w:rsidP="00E46675">
      <w:pPr>
        <w:numPr>
          <w:ilvl w:val="0"/>
          <w:numId w:val="12"/>
        </w:numPr>
        <w:spacing w:before="100" w:beforeAutospacing="1" w:after="100" w:afterAutospacing="1" w:line="240" w:lineRule="auto"/>
      </w:pPr>
      <w:r>
        <w:t>Primary expressions: Basic keywords and general expressions in JavaScript.</w:t>
      </w:r>
    </w:p>
    <w:p w:rsidR="00E46675" w:rsidRDefault="00E46675" w:rsidP="00E46675">
      <w:pPr>
        <w:numPr>
          <w:ilvl w:val="0"/>
          <w:numId w:val="12"/>
        </w:numPr>
        <w:spacing w:before="100" w:beforeAutospacing="1" w:after="100" w:afterAutospacing="1" w:line="240" w:lineRule="auto"/>
      </w:pPr>
      <w:r>
        <w:t>Left-hand-side expressions: Left values are the destination of an assignment.</w:t>
      </w:r>
    </w:p>
    <w:p w:rsidR="00E46675" w:rsidRDefault="00E46675" w:rsidP="00E46675">
      <w:pPr>
        <w:pStyle w:val="Ttulo3"/>
      </w:pPr>
      <w:hyperlink r:id="rId138" w:anchor="primary_expressions" w:tooltip="Permalink to Primary expressions" w:history="1">
        <w:r>
          <w:rPr>
            <w:rStyle w:val="Hipervnculo"/>
          </w:rPr>
          <w:t>Primary expressions</w:t>
        </w:r>
      </w:hyperlink>
    </w:p>
    <w:p w:rsidR="00E46675" w:rsidRDefault="00E46675" w:rsidP="00E46675">
      <w:pPr>
        <w:pStyle w:val="NormalWeb"/>
      </w:pPr>
      <w:r>
        <w:t>Basic keywords and general expressions in JavaScript.</w:t>
      </w:r>
    </w:p>
    <w:p w:rsidR="00E46675" w:rsidRDefault="00E46675" w:rsidP="00E46675">
      <w:pPr>
        <w:pStyle w:val="Ttulo4"/>
        <w:rPr>
          <w:spacing w:val="8"/>
        </w:rPr>
      </w:pPr>
      <w:proofErr w:type="gramStart"/>
      <w:r>
        <w:rPr>
          <w:rStyle w:val="CdigoHTML"/>
          <w:rFonts w:eastAsiaTheme="majorEastAsia"/>
          <w:spacing w:val="8"/>
        </w:rPr>
        <w:t>this</w:t>
      </w:r>
      <w:proofErr w:type="gramEnd"/>
    </w:p>
    <w:p w:rsidR="00E46675" w:rsidRDefault="00E46675" w:rsidP="00E46675">
      <w:pPr>
        <w:pStyle w:val="NormalWeb"/>
      </w:pPr>
      <w:r>
        <w:t>Use the </w:t>
      </w:r>
      <w:hyperlink r:id="rId139" w:history="1">
        <w:r>
          <w:rPr>
            <w:rStyle w:val="CdigoHTML"/>
            <w:color w:val="0000FF"/>
            <w:u w:val="single"/>
          </w:rPr>
          <w:t>this</w:t>
        </w:r>
        <w:r>
          <w:rPr>
            <w:rStyle w:val="Hipervnculo"/>
          </w:rPr>
          <w:t> keyword</w:t>
        </w:r>
      </w:hyperlink>
      <w:r>
        <w:t> to refer to the current object. In general, </w:t>
      </w:r>
      <w:r>
        <w:rPr>
          <w:rStyle w:val="CdigoHTML"/>
        </w:rPr>
        <w:t>this</w:t>
      </w:r>
      <w:r>
        <w:t> refers to the calling object in a method. Use </w:t>
      </w:r>
      <w:r>
        <w:rPr>
          <w:rStyle w:val="CdigoHTML"/>
        </w:rPr>
        <w:t>this</w:t>
      </w:r>
      <w:r>
        <w:t> either with the dot or the bracket notation:</w:t>
      </w:r>
    </w:p>
    <w:p w:rsidR="00E46675" w:rsidRDefault="00E46675" w:rsidP="00E46675">
      <w:pPr>
        <w:pStyle w:val="HTMLconformatoprevio"/>
        <w:rPr>
          <w:rStyle w:val="CdigoHTML"/>
        </w:rPr>
      </w:pPr>
      <w:proofErr w:type="gramStart"/>
      <w:r>
        <w:rPr>
          <w:rStyle w:val="token"/>
        </w:rPr>
        <w:t>this</w:t>
      </w:r>
      <w:proofErr w:type="gramEnd"/>
      <w:r>
        <w:rPr>
          <w:rStyle w:val="token"/>
        </w:rPr>
        <w:t>['propertyName']</w:t>
      </w:r>
    </w:p>
    <w:p w:rsidR="00E46675" w:rsidRDefault="00E46675" w:rsidP="00E46675">
      <w:pPr>
        <w:pStyle w:val="HTMLconformatoprevio"/>
        <w:rPr>
          <w:rStyle w:val="CdigoHTML"/>
        </w:rPr>
      </w:pPr>
      <w:r>
        <w:rPr>
          <w:rStyle w:val="token"/>
        </w:rPr>
        <w:t>this.</w:t>
      </w:r>
      <w:r>
        <w:rPr>
          <w:rStyle w:val="CdigoHTML"/>
        </w:rPr>
        <w:t>propertyName</w:t>
      </w:r>
    </w:p>
    <w:p w:rsidR="00E46675" w:rsidRDefault="00E46675" w:rsidP="00E46675">
      <w:pPr>
        <w:pStyle w:val="NormalWeb"/>
      </w:pPr>
      <w:r>
        <w:t>Suppose a function called </w:t>
      </w:r>
      <w:r>
        <w:rPr>
          <w:rStyle w:val="CdigoHTML"/>
        </w:rPr>
        <w:t>validate</w:t>
      </w:r>
      <w:r>
        <w:t> validates an object's </w:t>
      </w:r>
      <w:r>
        <w:rPr>
          <w:rStyle w:val="CdigoHTML"/>
        </w:rPr>
        <w:t>value</w:t>
      </w:r>
      <w:r>
        <w:t> property, given the object and the high and low values:</w:t>
      </w:r>
    </w:p>
    <w:p w:rsidR="00E46675" w:rsidRDefault="00E46675" w:rsidP="00E46675">
      <w:pPr>
        <w:pStyle w:val="HTMLconformatoprevio"/>
        <w:rPr>
          <w:rStyle w:val="CdigoHTML"/>
        </w:rPr>
      </w:pPr>
      <w:proofErr w:type="gramStart"/>
      <w:r>
        <w:rPr>
          <w:rStyle w:val="token"/>
        </w:rPr>
        <w:t>function</w:t>
      </w:r>
      <w:proofErr w:type="gramEnd"/>
      <w:r>
        <w:rPr>
          <w:rStyle w:val="CdigoHTML"/>
        </w:rPr>
        <w:t xml:space="preserve"> </w:t>
      </w:r>
      <w:r>
        <w:rPr>
          <w:rStyle w:val="token"/>
        </w:rPr>
        <w:t>validate(obj, lowval, hival)</w:t>
      </w:r>
      <w:r>
        <w:rPr>
          <w:rStyle w:val="CdigoHTML"/>
        </w:rPr>
        <w:t xml:space="preserve"> </w:t>
      </w:r>
      <w:r>
        <w:rPr>
          <w:rStyle w:val="token"/>
        </w:rPr>
        <w:t>{</w:t>
      </w:r>
    </w:p>
    <w:p w:rsidR="00E46675" w:rsidRDefault="00E46675" w:rsidP="00E46675">
      <w:pPr>
        <w:pStyle w:val="HTMLconformatoprevio"/>
        <w:rPr>
          <w:rStyle w:val="CdigoHTML"/>
        </w:rPr>
      </w:pPr>
      <w:r>
        <w:rPr>
          <w:rStyle w:val="CdigoHTML"/>
        </w:rPr>
        <w:t xml:space="preserve">  </w:t>
      </w:r>
      <w:proofErr w:type="gramStart"/>
      <w:r>
        <w:rPr>
          <w:rStyle w:val="token"/>
        </w:rPr>
        <w:t>if</w:t>
      </w:r>
      <w:proofErr w:type="gramEnd"/>
      <w:r>
        <w:rPr>
          <w:rStyle w:val="CdigoHTML"/>
        </w:rPr>
        <w:t xml:space="preserve"> </w:t>
      </w:r>
      <w:r>
        <w:rPr>
          <w:rStyle w:val="token"/>
        </w:rPr>
        <w:t>((</w:t>
      </w:r>
      <w:r>
        <w:rPr>
          <w:rStyle w:val="CdigoHTML"/>
        </w:rPr>
        <w:t>obj</w:t>
      </w:r>
      <w:r>
        <w:rPr>
          <w:rStyle w:val="token"/>
        </w:rPr>
        <w:t>.</w:t>
      </w:r>
      <w:r>
        <w:rPr>
          <w:rStyle w:val="CdigoHTML"/>
        </w:rPr>
        <w:t xml:space="preserve">value </w:t>
      </w:r>
      <w:r>
        <w:rPr>
          <w:rStyle w:val="token"/>
        </w:rPr>
        <w:t>&lt;</w:t>
      </w:r>
      <w:r>
        <w:rPr>
          <w:rStyle w:val="CdigoHTML"/>
        </w:rPr>
        <w:t xml:space="preserve"> lowval</w:t>
      </w:r>
      <w:r>
        <w:rPr>
          <w:rStyle w:val="token"/>
        </w:rPr>
        <w:t>)</w:t>
      </w:r>
      <w:r>
        <w:rPr>
          <w:rStyle w:val="CdigoHTML"/>
        </w:rPr>
        <w:t xml:space="preserve"> </w:t>
      </w:r>
      <w:r>
        <w:rPr>
          <w:rStyle w:val="token"/>
        </w:rPr>
        <w:t>||</w:t>
      </w:r>
      <w:r>
        <w:rPr>
          <w:rStyle w:val="CdigoHTML"/>
        </w:rPr>
        <w:t xml:space="preserve"> </w:t>
      </w:r>
      <w:r>
        <w:rPr>
          <w:rStyle w:val="token"/>
        </w:rPr>
        <w:t>(</w:t>
      </w:r>
      <w:r>
        <w:rPr>
          <w:rStyle w:val="CdigoHTML"/>
        </w:rPr>
        <w:t>obj</w:t>
      </w:r>
      <w:r>
        <w:rPr>
          <w:rStyle w:val="token"/>
        </w:rPr>
        <w:t>.</w:t>
      </w:r>
      <w:r>
        <w:rPr>
          <w:rStyle w:val="CdigoHTML"/>
        </w:rPr>
        <w:t xml:space="preserve">value </w:t>
      </w:r>
      <w:r>
        <w:rPr>
          <w:rStyle w:val="token"/>
        </w:rPr>
        <w:t>&gt;</w:t>
      </w:r>
      <w:r>
        <w:rPr>
          <w:rStyle w:val="CdigoHTML"/>
        </w:rPr>
        <w:t xml:space="preserve"> hival</w:t>
      </w:r>
      <w:r>
        <w:rPr>
          <w:rStyle w:val="token"/>
        </w:rPr>
        <w:t>))</w:t>
      </w:r>
    </w:p>
    <w:p w:rsidR="00E46675" w:rsidRDefault="00E46675" w:rsidP="00E46675">
      <w:pPr>
        <w:pStyle w:val="HTMLconformatoprevio"/>
        <w:rPr>
          <w:rStyle w:val="CdigoHTML"/>
        </w:rPr>
      </w:pPr>
      <w:r>
        <w:rPr>
          <w:rStyle w:val="CdigoHTML"/>
        </w:rPr>
        <w:t xml:space="preserve">    </w:t>
      </w:r>
      <w:proofErr w:type="gramStart"/>
      <w:r>
        <w:rPr>
          <w:rStyle w:val="CdigoHTML"/>
        </w:rPr>
        <w:t>console</w:t>
      </w:r>
      <w:r>
        <w:rPr>
          <w:rStyle w:val="token"/>
        </w:rPr>
        <w:t>.log(</w:t>
      </w:r>
      <w:proofErr w:type="gramEnd"/>
      <w:r>
        <w:rPr>
          <w:rStyle w:val="token"/>
        </w:rPr>
        <w:t>'Invalid Value!');</w:t>
      </w:r>
    </w:p>
    <w:p w:rsidR="00E46675" w:rsidRDefault="00E46675" w:rsidP="00E46675">
      <w:pPr>
        <w:pStyle w:val="HTMLconformatoprevio"/>
        <w:rPr>
          <w:rStyle w:val="CdigoHTML"/>
        </w:rPr>
      </w:pPr>
      <w:r>
        <w:rPr>
          <w:rStyle w:val="token"/>
        </w:rPr>
        <w:t>}</w:t>
      </w:r>
    </w:p>
    <w:p w:rsidR="00E46675" w:rsidRDefault="00E46675" w:rsidP="00E46675">
      <w:pPr>
        <w:pStyle w:val="NormalWeb"/>
      </w:pPr>
      <w:r>
        <w:t>You could call </w:t>
      </w:r>
      <w:r>
        <w:rPr>
          <w:rStyle w:val="CdigoHTML"/>
        </w:rPr>
        <w:t>validate</w:t>
      </w:r>
      <w:r>
        <w:t> in each form element's </w:t>
      </w:r>
      <w:r>
        <w:rPr>
          <w:rStyle w:val="CdigoHTML"/>
        </w:rPr>
        <w:t>onChange</w:t>
      </w:r>
      <w:r>
        <w:t> event handler, using </w:t>
      </w:r>
      <w:r>
        <w:rPr>
          <w:rStyle w:val="CdigoHTML"/>
        </w:rPr>
        <w:t>this</w:t>
      </w:r>
      <w:r>
        <w:t> to pass it to the form element, as in the following example:</w:t>
      </w:r>
    </w:p>
    <w:p w:rsidR="00E46675" w:rsidRDefault="00E46675" w:rsidP="00E46675">
      <w:pPr>
        <w:pStyle w:val="HTMLconformatoprevio"/>
        <w:rPr>
          <w:rStyle w:val="CdigoHTML"/>
        </w:rPr>
      </w:pPr>
      <w:r>
        <w:rPr>
          <w:rStyle w:val="token"/>
        </w:rPr>
        <w:t>&lt;p&gt;</w:t>
      </w:r>
      <w:r>
        <w:rPr>
          <w:rStyle w:val="CdigoHTML"/>
        </w:rPr>
        <w:t>Enter a number between 18 and 99:</w:t>
      </w:r>
      <w:r>
        <w:rPr>
          <w:rStyle w:val="token"/>
        </w:rPr>
        <w:t>&lt;/p&gt;</w:t>
      </w:r>
    </w:p>
    <w:p w:rsidR="00E46675" w:rsidRDefault="00E46675" w:rsidP="00E46675">
      <w:pPr>
        <w:pStyle w:val="HTMLconformatoprevio"/>
        <w:rPr>
          <w:rStyle w:val="CdigoHTML"/>
        </w:rPr>
      </w:pPr>
      <w:r>
        <w:rPr>
          <w:rStyle w:val="token"/>
        </w:rPr>
        <w:t>&lt;input type="text" name="age" size=3 onChange="</w:t>
      </w:r>
      <w:proofErr w:type="gramStart"/>
      <w:r>
        <w:rPr>
          <w:rStyle w:val="token"/>
        </w:rPr>
        <w:t>validate(</w:t>
      </w:r>
      <w:proofErr w:type="gramEnd"/>
      <w:r>
        <w:rPr>
          <w:rStyle w:val="token"/>
        </w:rPr>
        <w:t>this, 18, 99);"&gt;</w:t>
      </w:r>
    </w:p>
    <w:p w:rsidR="00E46675" w:rsidRDefault="00E46675" w:rsidP="00E46675">
      <w:pPr>
        <w:pStyle w:val="Ttulo4"/>
        <w:rPr>
          <w:spacing w:val="8"/>
        </w:rPr>
      </w:pPr>
      <w:r>
        <w:rPr>
          <w:spacing w:val="8"/>
        </w:rPr>
        <w:lastRenderedPageBreak/>
        <w:t>Grouping operator</w:t>
      </w:r>
    </w:p>
    <w:p w:rsidR="00E46675" w:rsidRDefault="00E46675" w:rsidP="00E46675">
      <w:pPr>
        <w:pStyle w:val="NormalWeb"/>
      </w:pPr>
      <w:r>
        <w:t>The grouping operator </w:t>
      </w:r>
      <w:r>
        <w:rPr>
          <w:rStyle w:val="CdigoHTML"/>
        </w:rPr>
        <w:t>( )</w:t>
      </w:r>
      <w:r>
        <w:t> controls the precedence of evaluation in expressions. For example, you can override multiplication and division first, then addition and subtraction to evaluate addition first.</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a </w:t>
      </w:r>
      <w:r>
        <w:rPr>
          <w:rStyle w:val="token"/>
        </w:rPr>
        <w:t>=</w:t>
      </w:r>
      <w:r>
        <w:rPr>
          <w:rStyle w:val="CdigoHTML"/>
        </w:rPr>
        <w:t xml:space="preserve"> </w:t>
      </w:r>
      <w:r>
        <w:rPr>
          <w:rStyle w:val="token"/>
        </w:rPr>
        <w:t>1;</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b </w:t>
      </w:r>
      <w:r>
        <w:rPr>
          <w:rStyle w:val="token"/>
        </w:rPr>
        <w:t>=</w:t>
      </w:r>
      <w:r>
        <w:rPr>
          <w:rStyle w:val="CdigoHTML"/>
        </w:rPr>
        <w:t xml:space="preserve"> </w:t>
      </w:r>
      <w:r>
        <w:rPr>
          <w:rStyle w:val="token"/>
        </w:rPr>
        <w:t>2;</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c </w:t>
      </w:r>
      <w:r>
        <w:rPr>
          <w:rStyle w:val="token"/>
        </w:rPr>
        <w:t>=</w:t>
      </w:r>
      <w:r>
        <w:rPr>
          <w:rStyle w:val="CdigoHTML"/>
        </w:rPr>
        <w:t xml:space="preserve"> </w:t>
      </w:r>
      <w:r>
        <w:rPr>
          <w:rStyle w:val="token"/>
        </w:rPr>
        <w:t>3;</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w:t>
      </w:r>
      <w:proofErr w:type="gramStart"/>
      <w:r>
        <w:rPr>
          <w:rStyle w:val="token"/>
        </w:rPr>
        <w:t>default</w:t>
      </w:r>
      <w:proofErr w:type="gramEnd"/>
      <w:r>
        <w:rPr>
          <w:rStyle w:val="token"/>
        </w:rPr>
        <w:t xml:space="preserve"> precedence</w:t>
      </w:r>
    </w:p>
    <w:p w:rsidR="00E46675" w:rsidRDefault="00E46675" w:rsidP="00E46675">
      <w:pPr>
        <w:pStyle w:val="HTMLconformatoprevio"/>
        <w:rPr>
          <w:rStyle w:val="CdigoHTML"/>
        </w:rPr>
      </w:pPr>
      <w:r>
        <w:rPr>
          <w:rStyle w:val="CdigoHTML"/>
        </w:rPr>
        <w:t xml:space="preserve">a </w:t>
      </w:r>
      <w:r>
        <w:rPr>
          <w:rStyle w:val="token"/>
        </w:rPr>
        <w:t>+</w:t>
      </w:r>
      <w:r>
        <w:rPr>
          <w:rStyle w:val="CdigoHTML"/>
        </w:rPr>
        <w:t xml:space="preserve"> b </w:t>
      </w:r>
      <w:r>
        <w:rPr>
          <w:rStyle w:val="token"/>
        </w:rPr>
        <w:t>*</w:t>
      </w:r>
      <w:r>
        <w:rPr>
          <w:rStyle w:val="CdigoHTML"/>
        </w:rPr>
        <w:t xml:space="preserve"> c     </w:t>
      </w:r>
      <w:r>
        <w:rPr>
          <w:rStyle w:val="token"/>
        </w:rPr>
        <w:t>// 7</w:t>
      </w:r>
    </w:p>
    <w:p w:rsidR="00E46675" w:rsidRDefault="00E46675" w:rsidP="00E46675">
      <w:pPr>
        <w:pStyle w:val="HTMLconformatoprevio"/>
        <w:rPr>
          <w:rStyle w:val="CdigoHTML"/>
        </w:rPr>
      </w:pPr>
      <w:r>
        <w:rPr>
          <w:rStyle w:val="token"/>
        </w:rPr>
        <w:t xml:space="preserve">// </w:t>
      </w:r>
      <w:proofErr w:type="gramStart"/>
      <w:r>
        <w:rPr>
          <w:rStyle w:val="token"/>
        </w:rPr>
        <w:t>evaluated</w:t>
      </w:r>
      <w:proofErr w:type="gramEnd"/>
      <w:r>
        <w:rPr>
          <w:rStyle w:val="token"/>
        </w:rPr>
        <w:t xml:space="preserve"> by default like this</w:t>
      </w:r>
    </w:p>
    <w:p w:rsidR="00E46675" w:rsidRDefault="00E46675" w:rsidP="00E46675">
      <w:pPr>
        <w:pStyle w:val="HTMLconformatoprevio"/>
        <w:rPr>
          <w:rStyle w:val="CdigoHTML"/>
        </w:rPr>
      </w:pPr>
      <w:r>
        <w:rPr>
          <w:rStyle w:val="CdigoHTML"/>
        </w:rPr>
        <w:t xml:space="preserve">a </w:t>
      </w:r>
      <w:r>
        <w:rPr>
          <w:rStyle w:val="token"/>
        </w:rPr>
        <w:t>+</w:t>
      </w:r>
      <w:r>
        <w:rPr>
          <w:rStyle w:val="CdigoHTML"/>
        </w:rPr>
        <w:t xml:space="preserve"> </w:t>
      </w:r>
      <w:r>
        <w:rPr>
          <w:rStyle w:val="token"/>
        </w:rPr>
        <w:t>(</w:t>
      </w:r>
      <w:r>
        <w:rPr>
          <w:rStyle w:val="CdigoHTML"/>
        </w:rPr>
        <w:t xml:space="preserve">b </w:t>
      </w:r>
      <w:r>
        <w:rPr>
          <w:rStyle w:val="token"/>
        </w:rPr>
        <w:t>*</w:t>
      </w:r>
      <w:r>
        <w:rPr>
          <w:rStyle w:val="CdigoHTML"/>
        </w:rPr>
        <w:t xml:space="preserve"> c</w:t>
      </w:r>
      <w:r>
        <w:rPr>
          <w:rStyle w:val="token"/>
        </w:rPr>
        <w:t>)</w:t>
      </w:r>
      <w:r>
        <w:rPr>
          <w:rStyle w:val="CdigoHTML"/>
        </w:rPr>
        <w:t xml:space="preserve">   </w:t>
      </w:r>
      <w:r>
        <w:rPr>
          <w:rStyle w:val="token"/>
        </w:rPr>
        <w:t>// 7</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w:t>
      </w:r>
      <w:proofErr w:type="gramStart"/>
      <w:r>
        <w:rPr>
          <w:rStyle w:val="token"/>
        </w:rPr>
        <w:t>now</w:t>
      </w:r>
      <w:proofErr w:type="gramEnd"/>
      <w:r>
        <w:rPr>
          <w:rStyle w:val="token"/>
        </w:rPr>
        <w:t xml:space="preserve"> overriding precedence</w:t>
      </w:r>
    </w:p>
    <w:p w:rsidR="00E46675" w:rsidRDefault="00E46675" w:rsidP="00E46675">
      <w:pPr>
        <w:pStyle w:val="HTMLconformatoprevio"/>
        <w:rPr>
          <w:rStyle w:val="CdigoHTML"/>
        </w:rPr>
      </w:pPr>
      <w:r>
        <w:rPr>
          <w:rStyle w:val="token"/>
        </w:rPr>
        <w:t xml:space="preserve">// </w:t>
      </w:r>
      <w:proofErr w:type="gramStart"/>
      <w:r>
        <w:rPr>
          <w:rStyle w:val="token"/>
        </w:rPr>
        <w:t>addition</w:t>
      </w:r>
      <w:proofErr w:type="gramEnd"/>
      <w:r>
        <w:rPr>
          <w:rStyle w:val="token"/>
        </w:rPr>
        <w:t xml:space="preserve"> before multiplication</w:t>
      </w:r>
    </w:p>
    <w:p w:rsidR="00E46675" w:rsidRDefault="00E46675" w:rsidP="00E46675">
      <w:pPr>
        <w:pStyle w:val="HTMLconformatoprevio"/>
        <w:rPr>
          <w:rStyle w:val="CdigoHTML"/>
        </w:rPr>
      </w:pPr>
      <w:r>
        <w:rPr>
          <w:rStyle w:val="token"/>
        </w:rPr>
        <w:t>(</w:t>
      </w:r>
      <w:r>
        <w:rPr>
          <w:rStyle w:val="CdigoHTML"/>
        </w:rPr>
        <w:t xml:space="preserve">a </w:t>
      </w:r>
      <w:r>
        <w:rPr>
          <w:rStyle w:val="token"/>
        </w:rPr>
        <w:t>+</w:t>
      </w:r>
      <w:r>
        <w:rPr>
          <w:rStyle w:val="CdigoHTML"/>
        </w:rPr>
        <w:t xml:space="preserve"> b</w:t>
      </w:r>
      <w:r>
        <w:rPr>
          <w:rStyle w:val="token"/>
        </w:rPr>
        <w:t>)</w:t>
      </w:r>
      <w:r>
        <w:rPr>
          <w:rStyle w:val="CdigoHTML"/>
        </w:rPr>
        <w:t xml:space="preserve"> </w:t>
      </w:r>
      <w:r>
        <w:rPr>
          <w:rStyle w:val="token"/>
        </w:rPr>
        <w:t>*</w:t>
      </w:r>
      <w:r>
        <w:rPr>
          <w:rStyle w:val="CdigoHTML"/>
        </w:rPr>
        <w:t xml:space="preserve"> </w:t>
      </w:r>
      <w:proofErr w:type="gramStart"/>
      <w:r>
        <w:rPr>
          <w:rStyle w:val="CdigoHTML"/>
        </w:rPr>
        <w:t>c</w:t>
      </w:r>
      <w:proofErr w:type="gramEnd"/>
      <w:r>
        <w:rPr>
          <w:rStyle w:val="CdigoHTML"/>
        </w:rPr>
        <w:t xml:space="preserve">   </w:t>
      </w:r>
      <w:r>
        <w:rPr>
          <w:rStyle w:val="token"/>
        </w:rPr>
        <w:t>// 9</w:t>
      </w:r>
    </w:p>
    <w:p w:rsidR="00E46675" w:rsidRDefault="00E46675" w:rsidP="00E46675">
      <w:pPr>
        <w:pStyle w:val="HTMLconformatoprevio"/>
        <w:rPr>
          <w:rStyle w:val="CdigoHTML"/>
        </w:rPr>
      </w:pPr>
    </w:p>
    <w:p w:rsidR="00E46675" w:rsidRDefault="00E46675" w:rsidP="00E46675">
      <w:pPr>
        <w:pStyle w:val="HTMLconformatoprevio"/>
        <w:rPr>
          <w:rStyle w:val="CdigoHTML"/>
        </w:rPr>
      </w:pPr>
      <w:r>
        <w:rPr>
          <w:rStyle w:val="token"/>
        </w:rPr>
        <w:t xml:space="preserve">// </w:t>
      </w:r>
      <w:proofErr w:type="gramStart"/>
      <w:r>
        <w:rPr>
          <w:rStyle w:val="token"/>
        </w:rPr>
        <w:t>which</w:t>
      </w:r>
      <w:proofErr w:type="gramEnd"/>
      <w:r>
        <w:rPr>
          <w:rStyle w:val="token"/>
        </w:rPr>
        <w:t xml:space="preserve"> is equivalent to</w:t>
      </w:r>
    </w:p>
    <w:p w:rsidR="00E46675" w:rsidRDefault="00E46675" w:rsidP="00E46675">
      <w:pPr>
        <w:pStyle w:val="HTMLconformatoprevio"/>
        <w:rPr>
          <w:rStyle w:val="CdigoHTML"/>
        </w:rPr>
      </w:pPr>
      <w:proofErr w:type="gramStart"/>
      <w:r>
        <w:rPr>
          <w:rStyle w:val="CdigoHTML"/>
        </w:rPr>
        <w:t>a</w:t>
      </w:r>
      <w:proofErr w:type="gramEnd"/>
      <w:r>
        <w:rPr>
          <w:rStyle w:val="CdigoHTML"/>
        </w:rPr>
        <w:t xml:space="preserve"> </w:t>
      </w:r>
      <w:r>
        <w:rPr>
          <w:rStyle w:val="token"/>
        </w:rPr>
        <w:t>*</w:t>
      </w:r>
      <w:r>
        <w:rPr>
          <w:rStyle w:val="CdigoHTML"/>
        </w:rPr>
        <w:t xml:space="preserve"> c </w:t>
      </w:r>
      <w:r>
        <w:rPr>
          <w:rStyle w:val="token"/>
        </w:rPr>
        <w:t>+</w:t>
      </w:r>
      <w:r>
        <w:rPr>
          <w:rStyle w:val="CdigoHTML"/>
        </w:rPr>
        <w:t xml:space="preserve"> b </w:t>
      </w:r>
      <w:r>
        <w:rPr>
          <w:rStyle w:val="token"/>
        </w:rPr>
        <w:t>*</w:t>
      </w:r>
      <w:r>
        <w:rPr>
          <w:rStyle w:val="CdigoHTML"/>
        </w:rPr>
        <w:t xml:space="preserve"> c </w:t>
      </w:r>
      <w:r>
        <w:rPr>
          <w:rStyle w:val="token"/>
        </w:rPr>
        <w:t>// 9</w:t>
      </w:r>
    </w:p>
    <w:p w:rsidR="00E46675" w:rsidRDefault="00E46675" w:rsidP="00E46675">
      <w:pPr>
        <w:pStyle w:val="Ttulo3"/>
      </w:pPr>
      <w:hyperlink r:id="rId140" w:anchor="left-hand-side_expressions" w:tooltip="Permalink to Left-hand-side expressions" w:history="1">
        <w:r>
          <w:rPr>
            <w:rStyle w:val="Hipervnculo"/>
          </w:rPr>
          <w:t>Left-hand-side expressions</w:t>
        </w:r>
      </w:hyperlink>
    </w:p>
    <w:p w:rsidR="00E46675" w:rsidRDefault="00E46675" w:rsidP="00E46675">
      <w:pPr>
        <w:pStyle w:val="NormalWeb"/>
      </w:pPr>
      <w:r>
        <w:t>Left values are the destination of an assignment.</w:t>
      </w:r>
    </w:p>
    <w:p w:rsidR="00E46675" w:rsidRDefault="00E46675" w:rsidP="00E46675">
      <w:pPr>
        <w:pStyle w:val="Ttulo4"/>
        <w:rPr>
          <w:spacing w:val="8"/>
        </w:rPr>
      </w:pPr>
      <w:proofErr w:type="gramStart"/>
      <w:r>
        <w:rPr>
          <w:rStyle w:val="CdigoHTML"/>
          <w:rFonts w:eastAsiaTheme="majorEastAsia"/>
          <w:spacing w:val="8"/>
        </w:rPr>
        <w:t>new</w:t>
      </w:r>
      <w:proofErr w:type="gramEnd"/>
    </w:p>
    <w:p w:rsidR="00E46675" w:rsidRDefault="00E46675" w:rsidP="00E46675">
      <w:pPr>
        <w:pStyle w:val="NormalWeb"/>
      </w:pPr>
      <w:r>
        <w:t>You can use the </w:t>
      </w:r>
      <w:hyperlink r:id="rId141" w:history="1">
        <w:r>
          <w:rPr>
            <w:rStyle w:val="CdigoHTML"/>
            <w:color w:val="0000FF"/>
            <w:u w:val="single"/>
          </w:rPr>
          <w:t>new</w:t>
        </w:r>
        <w:r>
          <w:rPr>
            <w:rStyle w:val="Hipervnculo"/>
          </w:rPr>
          <w:t> operator</w:t>
        </w:r>
      </w:hyperlink>
      <w:r>
        <w:t> to create an instance of a user-defined object type or of one of the built-in object types. Use </w:t>
      </w:r>
      <w:r>
        <w:rPr>
          <w:rStyle w:val="CdigoHTML"/>
        </w:rPr>
        <w:t>new</w:t>
      </w:r>
      <w:r>
        <w:t> as follows:</w:t>
      </w:r>
    </w:p>
    <w:p w:rsidR="00E46675" w:rsidRDefault="00E46675" w:rsidP="00E46675">
      <w:pPr>
        <w:pStyle w:val="HTMLconformatoprevio"/>
        <w:rPr>
          <w:rStyle w:val="CdigoHTML"/>
        </w:rPr>
      </w:pPr>
      <w:proofErr w:type="gramStart"/>
      <w:r>
        <w:rPr>
          <w:rStyle w:val="token"/>
        </w:rPr>
        <w:t>var</w:t>
      </w:r>
      <w:proofErr w:type="gramEnd"/>
      <w:r>
        <w:rPr>
          <w:rStyle w:val="CdigoHTML"/>
        </w:rPr>
        <w:t xml:space="preserve"> objectName </w:t>
      </w:r>
      <w:r>
        <w:rPr>
          <w:rStyle w:val="token"/>
        </w:rPr>
        <w:t>=</w:t>
      </w:r>
      <w:r>
        <w:rPr>
          <w:rStyle w:val="CdigoHTML"/>
        </w:rPr>
        <w:t xml:space="preserve"> </w:t>
      </w:r>
      <w:r>
        <w:rPr>
          <w:rStyle w:val="token"/>
        </w:rPr>
        <w:t>new</w:t>
      </w:r>
      <w:r>
        <w:rPr>
          <w:rStyle w:val="CdigoHTML"/>
        </w:rPr>
        <w:t xml:space="preserve"> </w:t>
      </w:r>
      <w:r>
        <w:rPr>
          <w:rStyle w:val="token"/>
        </w:rPr>
        <w:t>objectType([</w:t>
      </w:r>
      <w:r>
        <w:rPr>
          <w:rStyle w:val="CdigoHTML"/>
        </w:rPr>
        <w:t>param1</w:t>
      </w:r>
      <w:r>
        <w:rPr>
          <w:rStyle w:val="token"/>
        </w:rPr>
        <w:t>,</w:t>
      </w:r>
      <w:r>
        <w:rPr>
          <w:rStyle w:val="CdigoHTML"/>
        </w:rPr>
        <w:t xml:space="preserve"> param2</w:t>
      </w:r>
      <w:r>
        <w:rPr>
          <w:rStyle w:val="token"/>
        </w:rPr>
        <w:t>,</w:t>
      </w:r>
      <w:r>
        <w:rPr>
          <w:rStyle w:val="CdigoHTML"/>
        </w:rPr>
        <w:t xml:space="preserve"> </w:t>
      </w:r>
      <w:r>
        <w:rPr>
          <w:rStyle w:val="token"/>
        </w:rPr>
        <w:t>...,</w:t>
      </w:r>
      <w:r>
        <w:rPr>
          <w:rStyle w:val="CdigoHTML"/>
        </w:rPr>
        <w:t xml:space="preserve"> paramN</w:t>
      </w:r>
      <w:r>
        <w:rPr>
          <w:rStyle w:val="token"/>
        </w:rPr>
        <w:t>]);</w:t>
      </w:r>
    </w:p>
    <w:p w:rsidR="00E46675" w:rsidRDefault="00E46675" w:rsidP="00E46675">
      <w:pPr>
        <w:pStyle w:val="Ttulo4"/>
        <w:rPr>
          <w:spacing w:val="8"/>
        </w:rPr>
      </w:pPr>
      <w:proofErr w:type="gramStart"/>
      <w:r>
        <w:rPr>
          <w:spacing w:val="8"/>
        </w:rPr>
        <w:t>super</w:t>
      </w:r>
      <w:proofErr w:type="gramEnd"/>
    </w:p>
    <w:p w:rsidR="00E46675" w:rsidRDefault="00E46675" w:rsidP="00E46675">
      <w:pPr>
        <w:pStyle w:val="NormalWeb"/>
      </w:pPr>
      <w:r>
        <w:t>The </w:t>
      </w:r>
      <w:hyperlink r:id="rId142" w:history="1">
        <w:r>
          <w:rPr>
            <w:rStyle w:val="Hipervnculo"/>
          </w:rPr>
          <w:t>super keyword</w:t>
        </w:r>
      </w:hyperlink>
      <w:r>
        <w:t> is used to call functions on an object's parent. It is useful with </w:t>
      </w:r>
      <w:hyperlink r:id="rId143" w:history="1">
        <w:r>
          <w:rPr>
            <w:rStyle w:val="Hipervnculo"/>
          </w:rPr>
          <w:t>classes</w:t>
        </w:r>
      </w:hyperlink>
      <w:r>
        <w:t> to call the parent constructor, for example.</w:t>
      </w:r>
    </w:p>
    <w:p w:rsidR="00E46675" w:rsidRDefault="00E46675" w:rsidP="00E46675">
      <w:pPr>
        <w:pStyle w:val="HTMLconformatoprevio"/>
        <w:rPr>
          <w:rStyle w:val="CdigoHTML"/>
        </w:rPr>
      </w:pPr>
      <w:proofErr w:type="gramStart"/>
      <w:r>
        <w:rPr>
          <w:rStyle w:val="token"/>
        </w:rPr>
        <w:t>super</w:t>
      </w:r>
      <w:proofErr w:type="gramEnd"/>
      <w:r>
        <w:rPr>
          <w:rStyle w:val="token"/>
        </w:rPr>
        <w:t>([</w:t>
      </w:r>
      <w:r>
        <w:rPr>
          <w:rStyle w:val="CdigoHTML"/>
        </w:rPr>
        <w:t>arguments</w:t>
      </w:r>
      <w:r>
        <w:rPr>
          <w:rStyle w:val="token"/>
        </w:rPr>
        <w:t>]);</w:t>
      </w:r>
      <w:r>
        <w:rPr>
          <w:rStyle w:val="CdigoHTML"/>
        </w:rPr>
        <w:t xml:space="preserve"> </w:t>
      </w:r>
      <w:r>
        <w:rPr>
          <w:rStyle w:val="token"/>
        </w:rPr>
        <w:t>// calls the parent constructor.</w:t>
      </w:r>
    </w:p>
    <w:p w:rsidR="00E46675" w:rsidRDefault="00E46675" w:rsidP="00E46675">
      <w:pPr>
        <w:pStyle w:val="HTMLconformatoprevio"/>
      </w:pPr>
      <w:proofErr w:type="gramStart"/>
      <w:r>
        <w:rPr>
          <w:rStyle w:val="token"/>
        </w:rPr>
        <w:t>super.functionOnParent(</w:t>
      </w:r>
      <w:proofErr w:type="gramEnd"/>
      <w:r>
        <w:rPr>
          <w:rStyle w:val="token"/>
        </w:rPr>
        <w:t>[</w:t>
      </w:r>
      <w:r>
        <w:rPr>
          <w:rStyle w:val="CdigoHTML"/>
        </w:rPr>
        <w:t>arguments</w:t>
      </w:r>
      <w:r>
        <w:rPr>
          <w:rStyle w:val="token"/>
        </w:rPr>
        <w:t>]);</w:t>
      </w:r>
    </w:p>
    <w:p w:rsidR="00E46675" w:rsidRDefault="00E46675"/>
    <w:p w:rsidR="00512571" w:rsidRDefault="00512571"/>
    <w:p w:rsidR="00AF690C" w:rsidRDefault="00AF690C" w:rsidP="00AF690C">
      <w:pPr>
        <w:pStyle w:val="Ttulo1"/>
        <w:shd w:val="clear" w:color="auto" w:fill="FFFFFF"/>
        <w:rPr>
          <w:rFonts w:ascii="Segoe UI" w:hAnsi="Segoe UI" w:cs="Segoe UI"/>
          <w:color w:val="1B1B1B"/>
        </w:rPr>
      </w:pPr>
      <w:r>
        <w:rPr>
          <w:rFonts w:ascii="Segoe UI" w:hAnsi="Segoe UI" w:cs="Segoe UI"/>
          <w:color w:val="1B1B1B"/>
        </w:rPr>
        <w:t>Operador condicional (ternario)</w:t>
      </w:r>
    </w:p>
    <w:p w:rsidR="00AF690C" w:rsidRDefault="00AF690C" w:rsidP="00AF690C">
      <w:pPr>
        <w:shd w:val="clear" w:color="auto" w:fill="FFFFFF"/>
        <w:rPr>
          <w:rFonts w:ascii="Segoe UI" w:hAnsi="Segoe UI" w:cs="Segoe UI"/>
          <w:color w:val="1B1B1B"/>
        </w:rPr>
      </w:pPr>
      <w:r>
        <w:rPr>
          <w:rFonts w:ascii="Segoe UI" w:hAnsi="Segoe UI" w:cs="Segoe UI"/>
          <w:color w:val="1B1B1B"/>
        </w:rPr>
        <w:t>El</w:t>
      </w:r>
      <w:r>
        <w:rPr>
          <w:rStyle w:val="Textoennegrita"/>
          <w:rFonts w:ascii="Segoe UI" w:hAnsi="Segoe UI" w:cs="Segoe UI"/>
          <w:color w:val="1B1B1B"/>
        </w:rPr>
        <w:t> operador condicional </w:t>
      </w:r>
      <w:r>
        <w:rPr>
          <w:rFonts w:ascii="Segoe UI" w:hAnsi="Segoe UI" w:cs="Segoe UI"/>
          <w:color w:val="1B1B1B"/>
        </w:rPr>
        <w:t>(</w:t>
      </w:r>
      <w:r>
        <w:rPr>
          <w:rStyle w:val="Textoennegrita"/>
          <w:rFonts w:ascii="Segoe UI" w:hAnsi="Segoe UI" w:cs="Segoe UI"/>
          <w:color w:val="1B1B1B"/>
        </w:rPr>
        <w:t>ternario</w:t>
      </w:r>
      <w:r>
        <w:rPr>
          <w:rFonts w:ascii="Segoe UI" w:hAnsi="Segoe UI" w:cs="Segoe UI"/>
          <w:color w:val="1B1B1B"/>
        </w:rPr>
        <w:t>) es el único operador en JavaScript que tiene tres operandos. Este operador se usa con frecuencia como atajo para la instrucción </w:t>
      </w:r>
      <w:hyperlink r:id="rId144" w:history="1">
        <w:r>
          <w:rPr>
            <w:rStyle w:val="Hipervnculo"/>
            <w:rFonts w:ascii="Segoe UI" w:hAnsi="Segoe UI" w:cs="Segoe UI"/>
          </w:rPr>
          <w:t>if</w:t>
        </w:r>
      </w:hyperlink>
      <w:r>
        <w:rPr>
          <w:rFonts w:ascii="Segoe UI" w:hAnsi="Segoe UI" w:cs="Segoe UI"/>
          <w:color w:val="1B1B1B"/>
        </w:rPr>
        <w:t>.</w:t>
      </w:r>
    </w:p>
    <w:p w:rsidR="00AF690C" w:rsidRDefault="00AF690C" w:rsidP="00AF690C">
      <w:pPr>
        <w:shd w:val="clear" w:color="auto" w:fill="FFFFFF"/>
        <w:rPr>
          <w:rFonts w:ascii="Segoe UI" w:hAnsi="Segoe UI" w:cs="Segoe UI"/>
          <w:color w:val="1B1B1B"/>
        </w:rPr>
      </w:pPr>
      <w:r>
        <w:rPr>
          <w:rFonts w:ascii="Segoe UI" w:hAnsi="Segoe UI" w:cs="Segoe UI"/>
          <w:color w:val="1B1B1B"/>
        </w:rPr>
        <w:t> </w:t>
      </w:r>
    </w:p>
    <w:p w:rsidR="00AF690C" w:rsidRDefault="00AF690C" w:rsidP="00AF690C">
      <w:pPr>
        <w:pStyle w:val="Ttulo2"/>
      </w:pPr>
      <w:hyperlink r:id="rId145" w:anchor="sintaxis" w:tooltip="Permalink to Sintaxis" w:history="1">
        <w:r>
          <w:rPr>
            <w:rStyle w:val="Hipervnculo"/>
            <w:rFonts w:eastAsiaTheme="majorEastAsia"/>
          </w:rPr>
          <w:t>Sintaxis</w:t>
        </w:r>
      </w:hyperlink>
    </w:p>
    <w:p w:rsidR="00AF690C" w:rsidRDefault="00AF690C" w:rsidP="00AF690C">
      <w:pPr>
        <w:pStyle w:val="HTMLconformatoprevio"/>
      </w:pPr>
      <w:proofErr w:type="gramStart"/>
      <w:r>
        <w:rPr>
          <w:rStyle w:val="nfasis"/>
        </w:rPr>
        <w:t>condición</w:t>
      </w:r>
      <w:proofErr w:type="gramEnd"/>
      <w:r>
        <w:rPr>
          <w:rStyle w:val="nfasis"/>
        </w:rPr>
        <w:t xml:space="preserve"> </w:t>
      </w:r>
      <w:r>
        <w:t xml:space="preserve">? </w:t>
      </w:r>
      <w:r>
        <w:rPr>
          <w:rStyle w:val="nfasis"/>
        </w:rPr>
        <w:t>expr1</w:t>
      </w:r>
      <w:r>
        <w:t xml:space="preserve"> : </w:t>
      </w:r>
      <w:r>
        <w:rPr>
          <w:rStyle w:val="nfasis"/>
        </w:rPr>
        <w:t>expr2</w:t>
      </w:r>
      <w:r>
        <w:t xml:space="preserve"> </w:t>
      </w:r>
    </w:p>
    <w:p w:rsidR="00AF690C" w:rsidRDefault="00AF690C" w:rsidP="00AF690C">
      <w:pPr>
        <w:pStyle w:val="Ttulo2"/>
      </w:pPr>
      <w:hyperlink r:id="rId146" w:anchor="descripci%C3%B3n" w:tooltip="Permalink to Descripción" w:history="1">
        <w:r>
          <w:rPr>
            <w:rStyle w:val="Hipervnculo"/>
            <w:rFonts w:eastAsiaTheme="majorEastAsia"/>
          </w:rPr>
          <w:t>Descripción</w:t>
        </w:r>
      </w:hyperlink>
    </w:p>
    <w:p w:rsidR="00AF690C" w:rsidRDefault="00AF690C" w:rsidP="00AF690C">
      <w:pPr>
        <w:pStyle w:val="Ttulo3"/>
      </w:pPr>
      <w:r>
        <w:t>Parámetros</w:t>
      </w:r>
    </w:p>
    <w:p w:rsidR="00AF690C" w:rsidRDefault="00AF690C" w:rsidP="00AF690C">
      <w:proofErr w:type="gramStart"/>
      <w:r>
        <w:rPr>
          <w:rStyle w:val="CdigoHTML"/>
          <w:rFonts w:eastAsiaTheme="minorHAnsi"/>
        </w:rPr>
        <w:t>condición</w:t>
      </w:r>
      <w:proofErr w:type="gramEnd"/>
    </w:p>
    <w:p w:rsidR="00AF690C" w:rsidRDefault="00AF690C" w:rsidP="00AF690C">
      <w:pPr>
        <w:ind w:left="720"/>
      </w:pPr>
      <w:r>
        <w:t>Una expresión que se evalúa como true o false.</w:t>
      </w:r>
    </w:p>
    <w:p w:rsidR="00AF690C" w:rsidRDefault="00AF690C" w:rsidP="00AF690C">
      <w:r>
        <w:rPr>
          <w:rStyle w:val="CdigoHTML"/>
          <w:rFonts w:eastAsiaTheme="minorHAnsi"/>
        </w:rPr>
        <w:t>expr1</w:t>
      </w:r>
      <w:r>
        <w:t>, </w:t>
      </w:r>
      <w:r>
        <w:rPr>
          <w:rStyle w:val="CdigoHTML"/>
          <w:rFonts w:eastAsiaTheme="minorHAnsi"/>
        </w:rPr>
        <w:t>expr2</w:t>
      </w:r>
    </w:p>
    <w:p w:rsidR="00AF690C" w:rsidRDefault="00AF690C" w:rsidP="00AF690C">
      <w:pPr>
        <w:ind w:left="720"/>
      </w:pPr>
      <w:r>
        <w:t>Expresión con valores de algún tipo.</w:t>
      </w:r>
    </w:p>
    <w:p w:rsidR="00AF690C" w:rsidRDefault="00AF690C" w:rsidP="00AF690C">
      <w:pPr>
        <w:pStyle w:val="NormalWeb"/>
      </w:pPr>
      <w:r>
        <w:t>Si la </w:t>
      </w:r>
      <w:r>
        <w:rPr>
          <w:rStyle w:val="CdigoHTML"/>
        </w:rPr>
        <w:t>condición</w:t>
      </w:r>
      <w:r>
        <w:t> es </w:t>
      </w:r>
      <w:r>
        <w:rPr>
          <w:rStyle w:val="CdigoHTML"/>
        </w:rPr>
        <w:t>true</w:t>
      </w:r>
      <w:r>
        <w:t>, el operador retorna el valor de la </w:t>
      </w:r>
      <w:r>
        <w:rPr>
          <w:rStyle w:val="CdigoHTML"/>
        </w:rPr>
        <w:t>expr1</w:t>
      </w:r>
      <w:r>
        <w:t>; de lo contrario,  devuelve el valor de </w:t>
      </w:r>
      <w:r>
        <w:rPr>
          <w:rStyle w:val="CdigoHTML"/>
        </w:rPr>
        <w:t>expr2</w:t>
      </w:r>
      <w:r>
        <w:t>. Por ejemplo, para mostrar un mensaje diferente en función del valor de la variable </w:t>
      </w:r>
      <w:r>
        <w:rPr>
          <w:rStyle w:val="CdigoHTML"/>
          <w:i/>
          <w:iCs/>
        </w:rPr>
        <w:t>isMember,</w:t>
      </w:r>
      <w:r>
        <w:t> se puede usar esta declaración:</w:t>
      </w:r>
    </w:p>
    <w:p w:rsidR="00AF690C" w:rsidRDefault="00AF690C" w:rsidP="00AF690C">
      <w:pPr>
        <w:pStyle w:val="HTMLconformatoprevio"/>
        <w:rPr>
          <w:rStyle w:val="CdigoHTML"/>
        </w:rPr>
      </w:pPr>
      <w:r>
        <w:rPr>
          <w:rStyle w:val="token"/>
        </w:rPr>
        <w:t>"La Cuota es de</w:t>
      </w:r>
      <w:proofErr w:type="gramStart"/>
      <w:r>
        <w:rPr>
          <w:rStyle w:val="token"/>
        </w:rPr>
        <w:t>:  "</w:t>
      </w:r>
      <w:proofErr w:type="gramEnd"/>
      <w:r>
        <w:rPr>
          <w:rStyle w:val="CdigoHTML"/>
        </w:rPr>
        <w:t xml:space="preserve"> </w:t>
      </w:r>
      <w:r>
        <w:rPr>
          <w:rStyle w:val="token"/>
        </w:rPr>
        <w:t>+</w:t>
      </w:r>
      <w:r>
        <w:rPr>
          <w:rStyle w:val="CdigoHTML"/>
        </w:rPr>
        <w:t xml:space="preserve"> </w:t>
      </w:r>
      <w:r>
        <w:rPr>
          <w:rStyle w:val="token"/>
        </w:rPr>
        <w:t>(</w:t>
      </w:r>
      <w:r>
        <w:rPr>
          <w:rStyle w:val="CdigoHTML"/>
        </w:rPr>
        <w:t xml:space="preserve">isMember </w:t>
      </w:r>
      <w:r>
        <w:rPr>
          <w:rStyle w:val="token"/>
        </w:rPr>
        <w:t>?</w:t>
      </w:r>
      <w:r>
        <w:rPr>
          <w:rStyle w:val="CdigoHTML"/>
        </w:rPr>
        <w:t xml:space="preserve"> </w:t>
      </w:r>
      <w:r>
        <w:rPr>
          <w:rStyle w:val="token"/>
        </w:rPr>
        <w:t>"$2.00</w:t>
      </w:r>
      <w:proofErr w:type="gramStart"/>
      <w:r>
        <w:rPr>
          <w:rStyle w:val="token"/>
        </w:rPr>
        <w:t>"</w:t>
      </w:r>
      <w:r>
        <w:rPr>
          <w:rStyle w:val="CdigoHTML"/>
        </w:rPr>
        <w:t xml:space="preserve"> </w:t>
      </w:r>
      <w:r>
        <w:rPr>
          <w:rStyle w:val="token"/>
        </w:rPr>
        <w:t>:</w:t>
      </w:r>
      <w:proofErr w:type="gramEnd"/>
      <w:r>
        <w:rPr>
          <w:rStyle w:val="CdigoHTML"/>
        </w:rPr>
        <w:t xml:space="preserve"> </w:t>
      </w:r>
      <w:r>
        <w:rPr>
          <w:rStyle w:val="token"/>
        </w:rPr>
        <w:t>"$10.00")</w:t>
      </w:r>
    </w:p>
    <w:p w:rsidR="00AF690C" w:rsidRDefault="00AF690C" w:rsidP="00AF690C">
      <w:pPr>
        <w:pStyle w:val="NormalWeb"/>
      </w:pPr>
      <w:r>
        <w:t>También puedes asignar variables dependiendo del resultado de la condición ternaria:</w:t>
      </w:r>
    </w:p>
    <w:p w:rsidR="00AF690C" w:rsidRDefault="00AF690C" w:rsidP="00AF690C">
      <w:pPr>
        <w:pStyle w:val="HTMLconformatoprevio"/>
      </w:pPr>
      <w:proofErr w:type="gramStart"/>
      <w:r>
        <w:rPr>
          <w:rStyle w:val="token"/>
        </w:rPr>
        <w:t>var</w:t>
      </w:r>
      <w:proofErr w:type="gramEnd"/>
      <w:r>
        <w:rPr>
          <w:rStyle w:val="CdigoHTML"/>
        </w:rPr>
        <w:t xml:space="preserve"> elvisLives </w:t>
      </w:r>
      <w:r>
        <w:rPr>
          <w:rStyle w:val="token"/>
        </w:rPr>
        <w:t>=</w:t>
      </w:r>
      <w:r>
        <w:rPr>
          <w:rStyle w:val="CdigoHTML"/>
        </w:rPr>
        <w:t xml:space="preserve"> Math</w:t>
      </w:r>
      <w:r>
        <w:rPr>
          <w:rStyle w:val="token"/>
        </w:rPr>
        <w:t>.PI</w:t>
      </w:r>
      <w:r>
        <w:rPr>
          <w:rStyle w:val="CdigoHTML"/>
        </w:rPr>
        <w:t xml:space="preserve"> </w:t>
      </w:r>
      <w:r>
        <w:rPr>
          <w:rStyle w:val="token"/>
        </w:rPr>
        <w:t>&gt;</w:t>
      </w:r>
      <w:r>
        <w:rPr>
          <w:rStyle w:val="CdigoHTML"/>
        </w:rPr>
        <w:t xml:space="preserve"> </w:t>
      </w:r>
      <w:r>
        <w:rPr>
          <w:rStyle w:val="token"/>
        </w:rPr>
        <w:t>4</w:t>
      </w:r>
      <w:r>
        <w:rPr>
          <w:rStyle w:val="CdigoHTML"/>
        </w:rPr>
        <w:t xml:space="preserve"> </w:t>
      </w:r>
      <w:r>
        <w:rPr>
          <w:rStyle w:val="token"/>
        </w:rPr>
        <w:t>?</w:t>
      </w:r>
      <w:r>
        <w:rPr>
          <w:rStyle w:val="CdigoHTML"/>
        </w:rPr>
        <w:t xml:space="preserve"> </w:t>
      </w:r>
      <w:r>
        <w:rPr>
          <w:rStyle w:val="token"/>
        </w:rPr>
        <w:t>"Sip</w:t>
      </w:r>
      <w:proofErr w:type="gramStart"/>
      <w:r>
        <w:rPr>
          <w:rStyle w:val="token"/>
        </w:rPr>
        <w:t>"</w:t>
      </w:r>
      <w:r>
        <w:rPr>
          <w:rStyle w:val="CdigoHTML"/>
        </w:rPr>
        <w:t xml:space="preserve"> </w:t>
      </w:r>
      <w:r>
        <w:rPr>
          <w:rStyle w:val="token"/>
        </w:rPr>
        <w:t>:</w:t>
      </w:r>
      <w:proofErr w:type="gramEnd"/>
      <w:r>
        <w:rPr>
          <w:rStyle w:val="CdigoHTML"/>
        </w:rPr>
        <w:t xml:space="preserve"> </w:t>
      </w:r>
      <w:r>
        <w:rPr>
          <w:rStyle w:val="token"/>
        </w:rPr>
        <w:t>"Nop";</w:t>
      </w:r>
    </w:p>
    <w:p w:rsidR="00AF690C" w:rsidRDefault="00AF690C" w:rsidP="00AF690C">
      <w:pPr>
        <w:pStyle w:val="NormalWeb"/>
      </w:pPr>
      <w:r>
        <w:t>También es posible realizar evaluaciones ternarias múltiples (Nota: El operador condicional es asociativo):</w:t>
      </w:r>
    </w:p>
    <w:p w:rsidR="00AF690C" w:rsidRDefault="00AF690C" w:rsidP="00AF690C">
      <w:pPr>
        <w:pStyle w:val="HTMLconformatoprevio"/>
        <w:rPr>
          <w:rStyle w:val="CdigoHTML"/>
        </w:rPr>
      </w:pPr>
      <w:proofErr w:type="gramStart"/>
      <w:r>
        <w:rPr>
          <w:rStyle w:val="token"/>
        </w:rPr>
        <w:t>var</w:t>
      </w:r>
      <w:proofErr w:type="gramEnd"/>
      <w:r>
        <w:rPr>
          <w:rStyle w:val="CdigoHTML"/>
        </w:rPr>
        <w:t xml:space="preserve"> firstCheck </w:t>
      </w:r>
      <w:r>
        <w:rPr>
          <w:rStyle w:val="token"/>
        </w:rPr>
        <w:t>=</w:t>
      </w:r>
      <w:r>
        <w:rPr>
          <w:rStyle w:val="CdigoHTML"/>
        </w:rPr>
        <w:t xml:space="preserve"> </w:t>
      </w:r>
      <w:r>
        <w:rPr>
          <w:rStyle w:val="token"/>
        </w:rPr>
        <w:t>false,</w:t>
      </w:r>
    </w:p>
    <w:p w:rsidR="00AF690C" w:rsidRDefault="00AF690C" w:rsidP="00AF690C">
      <w:pPr>
        <w:pStyle w:val="HTMLconformatoprevio"/>
        <w:rPr>
          <w:rStyle w:val="CdigoHTML"/>
        </w:rPr>
      </w:pPr>
      <w:r>
        <w:rPr>
          <w:rStyle w:val="CdigoHTML"/>
        </w:rPr>
        <w:t xml:space="preserve">    </w:t>
      </w:r>
      <w:proofErr w:type="gramStart"/>
      <w:r>
        <w:rPr>
          <w:rStyle w:val="CdigoHTML"/>
        </w:rPr>
        <w:t>secondCheck</w:t>
      </w:r>
      <w:proofErr w:type="gramEnd"/>
      <w:r>
        <w:rPr>
          <w:rStyle w:val="CdigoHTML"/>
        </w:rPr>
        <w:t xml:space="preserve"> </w:t>
      </w:r>
      <w:r>
        <w:rPr>
          <w:rStyle w:val="token"/>
        </w:rPr>
        <w:t>=</w:t>
      </w:r>
      <w:r>
        <w:rPr>
          <w:rStyle w:val="CdigoHTML"/>
        </w:rPr>
        <w:t xml:space="preserve"> </w:t>
      </w:r>
      <w:r>
        <w:rPr>
          <w:rStyle w:val="token"/>
        </w:rPr>
        <w:t>false,</w:t>
      </w:r>
    </w:p>
    <w:p w:rsidR="00AF690C" w:rsidRDefault="00AF690C" w:rsidP="00AF690C">
      <w:pPr>
        <w:pStyle w:val="HTMLconformatoprevio"/>
        <w:rPr>
          <w:rStyle w:val="CdigoHTML"/>
        </w:rPr>
      </w:pPr>
      <w:r>
        <w:rPr>
          <w:rStyle w:val="CdigoHTML"/>
        </w:rPr>
        <w:t xml:space="preserve">    </w:t>
      </w:r>
      <w:proofErr w:type="gramStart"/>
      <w:r>
        <w:rPr>
          <w:rStyle w:val="CdigoHTML"/>
        </w:rPr>
        <w:t>access</w:t>
      </w:r>
      <w:proofErr w:type="gramEnd"/>
      <w:r>
        <w:rPr>
          <w:rStyle w:val="CdigoHTML"/>
        </w:rPr>
        <w:t xml:space="preserve"> </w:t>
      </w:r>
      <w:r>
        <w:rPr>
          <w:rStyle w:val="token"/>
        </w:rPr>
        <w:t>=</w:t>
      </w:r>
      <w:r>
        <w:rPr>
          <w:rStyle w:val="CdigoHTML"/>
        </w:rPr>
        <w:t xml:space="preserve"> firstCheck </w:t>
      </w:r>
      <w:r>
        <w:rPr>
          <w:rStyle w:val="token"/>
        </w:rPr>
        <w:t>?</w:t>
      </w:r>
      <w:r>
        <w:rPr>
          <w:rStyle w:val="CdigoHTML"/>
        </w:rPr>
        <w:t xml:space="preserve"> </w:t>
      </w:r>
      <w:r>
        <w:rPr>
          <w:rStyle w:val="token"/>
        </w:rPr>
        <w:t>"Acceso Denegado</w:t>
      </w:r>
      <w:proofErr w:type="gramStart"/>
      <w:r>
        <w:rPr>
          <w:rStyle w:val="token"/>
        </w:rPr>
        <w:t>"</w:t>
      </w:r>
      <w:r>
        <w:rPr>
          <w:rStyle w:val="CdigoHTML"/>
        </w:rPr>
        <w:t xml:space="preserve"> </w:t>
      </w:r>
      <w:r>
        <w:rPr>
          <w:rStyle w:val="token"/>
        </w:rPr>
        <w:t>:</w:t>
      </w:r>
      <w:proofErr w:type="gramEnd"/>
      <w:r>
        <w:rPr>
          <w:rStyle w:val="CdigoHTML"/>
        </w:rPr>
        <w:t xml:space="preserve"> secondCheck </w:t>
      </w:r>
      <w:r>
        <w:rPr>
          <w:rStyle w:val="token"/>
        </w:rPr>
        <w:t>?</w:t>
      </w:r>
      <w:r>
        <w:rPr>
          <w:rStyle w:val="CdigoHTML"/>
        </w:rPr>
        <w:t xml:space="preserve"> </w:t>
      </w:r>
      <w:r>
        <w:rPr>
          <w:rStyle w:val="token"/>
        </w:rPr>
        <w:t>"Acceso Denegado</w:t>
      </w:r>
      <w:proofErr w:type="gramStart"/>
      <w:r>
        <w:rPr>
          <w:rStyle w:val="token"/>
        </w:rPr>
        <w:t>"</w:t>
      </w:r>
      <w:r>
        <w:rPr>
          <w:rStyle w:val="CdigoHTML"/>
        </w:rPr>
        <w:t xml:space="preserve"> </w:t>
      </w:r>
      <w:r>
        <w:rPr>
          <w:rStyle w:val="token"/>
        </w:rPr>
        <w:t>:</w:t>
      </w:r>
      <w:proofErr w:type="gramEnd"/>
      <w:r>
        <w:rPr>
          <w:rStyle w:val="CdigoHTML"/>
        </w:rPr>
        <w:t xml:space="preserve"> </w:t>
      </w:r>
      <w:r>
        <w:rPr>
          <w:rStyle w:val="token"/>
        </w:rPr>
        <w:t>"Acceso Permitido";</w:t>
      </w:r>
    </w:p>
    <w:p w:rsidR="00AF690C" w:rsidRDefault="00AF690C" w:rsidP="00AF690C">
      <w:pPr>
        <w:pStyle w:val="HTMLconformatoprevio"/>
        <w:rPr>
          <w:rStyle w:val="CdigoHTML"/>
        </w:rPr>
      </w:pPr>
    </w:p>
    <w:p w:rsidR="00AF690C" w:rsidRDefault="00AF690C" w:rsidP="00AF690C">
      <w:pPr>
        <w:pStyle w:val="HTMLconformatoprevio"/>
      </w:pPr>
      <w:proofErr w:type="gramStart"/>
      <w:r>
        <w:rPr>
          <w:rStyle w:val="CdigoHTML"/>
        </w:rPr>
        <w:t>console</w:t>
      </w:r>
      <w:r>
        <w:rPr>
          <w:rStyle w:val="token"/>
        </w:rPr>
        <w:t>.log(</w:t>
      </w:r>
      <w:proofErr w:type="gramEnd"/>
      <w:r>
        <w:rPr>
          <w:rStyle w:val="CdigoHTML"/>
        </w:rPr>
        <w:t xml:space="preserve"> access </w:t>
      </w:r>
      <w:r>
        <w:rPr>
          <w:rStyle w:val="token"/>
        </w:rPr>
        <w:t>);</w:t>
      </w:r>
      <w:r>
        <w:rPr>
          <w:rStyle w:val="CdigoHTML"/>
        </w:rPr>
        <w:t xml:space="preserve"> </w:t>
      </w:r>
      <w:r>
        <w:rPr>
          <w:rStyle w:val="token"/>
        </w:rPr>
        <w:t>// muestra "Acceso Permitido"</w:t>
      </w:r>
    </w:p>
    <w:p w:rsidR="00AF690C" w:rsidRDefault="00AF690C" w:rsidP="00AF690C">
      <w:pPr>
        <w:pStyle w:val="NormalWeb"/>
      </w:pPr>
      <w:r>
        <w:t>También puede usar operaciones ternarias en espacio vacío con el propósito de realizar diferentes operaciones:</w:t>
      </w:r>
    </w:p>
    <w:p w:rsidR="00AF690C" w:rsidRDefault="00AF690C" w:rsidP="00AF690C">
      <w:pPr>
        <w:pStyle w:val="HTMLconformatoprevio"/>
        <w:rPr>
          <w:rStyle w:val="CdigoHTML"/>
        </w:rPr>
      </w:pPr>
      <w:proofErr w:type="gramStart"/>
      <w:r>
        <w:rPr>
          <w:rStyle w:val="token"/>
        </w:rPr>
        <w:t>var</w:t>
      </w:r>
      <w:proofErr w:type="gramEnd"/>
      <w:r>
        <w:rPr>
          <w:rStyle w:val="CdigoHTML"/>
        </w:rPr>
        <w:t xml:space="preserve"> stop </w:t>
      </w:r>
      <w:r>
        <w:rPr>
          <w:rStyle w:val="token"/>
        </w:rPr>
        <w:t>=</w:t>
      </w:r>
      <w:r>
        <w:rPr>
          <w:rStyle w:val="CdigoHTML"/>
        </w:rPr>
        <w:t xml:space="preserve"> </w:t>
      </w:r>
      <w:r>
        <w:rPr>
          <w:rStyle w:val="token"/>
        </w:rPr>
        <w:t>false,</w:t>
      </w:r>
      <w:r>
        <w:rPr>
          <w:rStyle w:val="CdigoHTML"/>
        </w:rPr>
        <w:t xml:space="preserve"> age </w:t>
      </w:r>
      <w:r>
        <w:rPr>
          <w:rStyle w:val="token"/>
        </w:rPr>
        <w:t>=</w:t>
      </w:r>
      <w:r>
        <w:rPr>
          <w:rStyle w:val="CdigoHTML"/>
        </w:rPr>
        <w:t xml:space="preserve"> </w:t>
      </w:r>
      <w:r>
        <w:rPr>
          <w:rStyle w:val="token"/>
        </w:rPr>
        <w:t>16;</w:t>
      </w:r>
    </w:p>
    <w:p w:rsidR="00AF690C" w:rsidRDefault="00AF690C" w:rsidP="00AF690C">
      <w:pPr>
        <w:pStyle w:val="HTMLconformatoprevio"/>
        <w:rPr>
          <w:rStyle w:val="CdigoHTML"/>
        </w:rPr>
      </w:pPr>
    </w:p>
    <w:p w:rsidR="00AF690C" w:rsidRDefault="00AF690C" w:rsidP="00AF690C">
      <w:pPr>
        <w:pStyle w:val="HTMLconformatoprevio"/>
        <w:rPr>
          <w:rStyle w:val="CdigoHTML"/>
        </w:rPr>
      </w:pPr>
      <w:proofErr w:type="gramStart"/>
      <w:r>
        <w:rPr>
          <w:rStyle w:val="CdigoHTML"/>
        </w:rPr>
        <w:t>age</w:t>
      </w:r>
      <w:proofErr w:type="gramEnd"/>
      <w:r>
        <w:rPr>
          <w:rStyle w:val="CdigoHTML"/>
        </w:rPr>
        <w:t xml:space="preserve"> </w:t>
      </w:r>
      <w:r>
        <w:rPr>
          <w:rStyle w:val="token"/>
        </w:rPr>
        <w:t>&gt;</w:t>
      </w:r>
      <w:r>
        <w:rPr>
          <w:rStyle w:val="CdigoHTML"/>
        </w:rPr>
        <w:t xml:space="preserve"> </w:t>
      </w:r>
      <w:r>
        <w:rPr>
          <w:rStyle w:val="token"/>
        </w:rPr>
        <w:t>18</w:t>
      </w:r>
      <w:r>
        <w:rPr>
          <w:rStyle w:val="CdigoHTML"/>
        </w:rPr>
        <w:t xml:space="preserve"> </w:t>
      </w:r>
      <w:r>
        <w:rPr>
          <w:rStyle w:val="token"/>
        </w:rPr>
        <w:t>?</w:t>
      </w:r>
      <w:r>
        <w:rPr>
          <w:rStyle w:val="CdigoHTML"/>
        </w:rPr>
        <w:t xml:space="preserve"> location</w:t>
      </w:r>
      <w:r>
        <w:rPr>
          <w:rStyle w:val="token"/>
        </w:rPr>
        <w:t>.assign("continue.html")</w:t>
      </w:r>
      <w:r>
        <w:rPr>
          <w:rStyle w:val="CdigoHTML"/>
        </w:rPr>
        <w:t xml:space="preserve"> </w:t>
      </w:r>
      <w:r>
        <w:rPr>
          <w:rStyle w:val="token"/>
        </w:rPr>
        <w:t>:</w:t>
      </w:r>
      <w:r>
        <w:rPr>
          <w:rStyle w:val="CdigoHTML"/>
        </w:rPr>
        <w:t xml:space="preserve"> stop </w:t>
      </w:r>
      <w:r>
        <w:rPr>
          <w:rStyle w:val="token"/>
        </w:rPr>
        <w:t>=</w:t>
      </w:r>
      <w:r>
        <w:rPr>
          <w:rStyle w:val="CdigoHTML"/>
        </w:rPr>
        <w:t xml:space="preserve"> </w:t>
      </w:r>
      <w:r>
        <w:rPr>
          <w:rStyle w:val="token"/>
        </w:rPr>
        <w:t>true;</w:t>
      </w:r>
    </w:p>
    <w:p w:rsidR="00AF690C" w:rsidRDefault="00AF690C" w:rsidP="00AF690C">
      <w:pPr>
        <w:pStyle w:val="NormalWeb"/>
      </w:pPr>
      <w:r>
        <w:t>También puede realizar más de una operación por caso, separándolas con una coma:</w:t>
      </w:r>
    </w:p>
    <w:p w:rsidR="00AF690C" w:rsidRDefault="00AF690C" w:rsidP="00AF690C">
      <w:pPr>
        <w:pStyle w:val="HTMLconformatoprevio"/>
        <w:rPr>
          <w:rStyle w:val="CdigoHTML"/>
        </w:rPr>
      </w:pPr>
      <w:proofErr w:type="gramStart"/>
      <w:r>
        <w:rPr>
          <w:rStyle w:val="token"/>
        </w:rPr>
        <w:t>var</w:t>
      </w:r>
      <w:proofErr w:type="gramEnd"/>
      <w:r>
        <w:rPr>
          <w:rStyle w:val="CdigoHTML"/>
        </w:rPr>
        <w:t xml:space="preserve"> stop </w:t>
      </w:r>
      <w:r>
        <w:rPr>
          <w:rStyle w:val="token"/>
        </w:rPr>
        <w:t>=</w:t>
      </w:r>
      <w:r>
        <w:rPr>
          <w:rStyle w:val="CdigoHTML"/>
        </w:rPr>
        <w:t xml:space="preserve"> </w:t>
      </w:r>
      <w:r>
        <w:rPr>
          <w:rStyle w:val="token"/>
        </w:rPr>
        <w:t>false,</w:t>
      </w:r>
      <w:r>
        <w:rPr>
          <w:rStyle w:val="CdigoHTML"/>
        </w:rPr>
        <w:t xml:space="preserve"> age </w:t>
      </w:r>
      <w:r>
        <w:rPr>
          <w:rStyle w:val="token"/>
        </w:rPr>
        <w:t>=</w:t>
      </w:r>
      <w:r>
        <w:rPr>
          <w:rStyle w:val="CdigoHTML"/>
        </w:rPr>
        <w:t xml:space="preserve"> </w:t>
      </w:r>
      <w:r>
        <w:rPr>
          <w:rStyle w:val="token"/>
        </w:rPr>
        <w:t>23;</w:t>
      </w:r>
    </w:p>
    <w:p w:rsidR="00AF690C" w:rsidRDefault="00AF690C" w:rsidP="00AF690C">
      <w:pPr>
        <w:pStyle w:val="HTMLconformatoprevio"/>
        <w:rPr>
          <w:rStyle w:val="CdigoHTML"/>
        </w:rPr>
      </w:pPr>
    </w:p>
    <w:p w:rsidR="00AF690C" w:rsidRDefault="00AF690C" w:rsidP="00AF690C">
      <w:pPr>
        <w:pStyle w:val="HTMLconformatoprevio"/>
        <w:rPr>
          <w:rStyle w:val="CdigoHTML"/>
        </w:rPr>
      </w:pPr>
      <w:proofErr w:type="gramStart"/>
      <w:r>
        <w:rPr>
          <w:rStyle w:val="CdigoHTML"/>
        </w:rPr>
        <w:t>age</w:t>
      </w:r>
      <w:proofErr w:type="gramEnd"/>
      <w:r>
        <w:rPr>
          <w:rStyle w:val="CdigoHTML"/>
        </w:rPr>
        <w:t xml:space="preserve"> </w:t>
      </w:r>
      <w:r>
        <w:rPr>
          <w:rStyle w:val="token"/>
        </w:rPr>
        <w:t>&gt;</w:t>
      </w:r>
      <w:r>
        <w:rPr>
          <w:rStyle w:val="CdigoHTML"/>
        </w:rPr>
        <w:t xml:space="preserve"> </w:t>
      </w:r>
      <w:r>
        <w:rPr>
          <w:rStyle w:val="token"/>
        </w:rPr>
        <w:t>18</w:t>
      </w:r>
      <w:r>
        <w:rPr>
          <w:rStyle w:val="CdigoHTML"/>
        </w:rPr>
        <w:t xml:space="preserve"> </w:t>
      </w:r>
      <w:r>
        <w:rPr>
          <w:rStyle w:val="token"/>
        </w:rPr>
        <w:t>?</w:t>
      </w:r>
      <w:r>
        <w:rPr>
          <w:rStyle w:val="CdigoHTML"/>
        </w:rPr>
        <w:t xml:space="preserve"> </w:t>
      </w:r>
      <w:r>
        <w:rPr>
          <w:rStyle w:val="token"/>
        </w:rPr>
        <w:t>(</w:t>
      </w:r>
    </w:p>
    <w:p w:rsidR="00AF690C" w:rsidRDefault="00AF690C" w:rsidP="00AF690C">
      <w:pPr>
        <w:pStyle w:val="HTMLconformatoprevio"/>
        <w:rPr>
          <w:rStyle w:val="CdigoHTML"/>
        </w:rPr>
      </w:pPr>
      <w:r>
        <w:rPr>
          <w:rStyle w:val="CdigoHTML"/>
        </w:rPr>
        <w:t xml:space="preserve">    </w:t>
      </w:r>
      <w:proofErr w:type="gramStart"/>
      <w:r>
        <w:rPr>
          <w:rStyle w:val="token"/>
        </w:rPr>
        <w:t>alert</w:t>
      </w:r>
      <w:proofErr w:type="gramEnd"/>
      <w:r>
        <w:rPr>
          <w:rStyle w:val="token"/>
        </w:rPr>
        <w:t>("OK, puedes continuar."),</w:t>
      </w:r>
    </w:p>
    <w:p w:rsidR="00AF690C" w:rsidRDefault="00AF690C" w:rsidP="00AF690C">
      <w:pPr>
        <w:pStyle w:val="HTMLconformatoprevio"/>
        <w:rPr>
          <w:rStyle w:val="CdigoHTML"/>
        </w:rPr>
      </w:pPr>
      <w:r>
        <w:rPr>
          <w:rStyle w:val="CdigoHTML"/>
        </w:rPr>
        <w:t xml:space="preserve">    </w:t>
      </w:r>
      <w:proofErr w:type="gramStart"/>
      <w:r>
        <w:rPr>
          <w:rStyle w:val="CdigoHTML"/>
        </w:rPr>
        <w:t>location</w:t>
      </w:r>
      <w:r>
        <w:rPr>
          <w:rStyle w:val="token"/>
        </w:rPr>
        <w:t>.assign(</w:t>
      </w:r>
      <w:proofErr w:type="gramEnd"/>
      <w:r>
        <w:rPr>
          <w:rStyle w:val="token"/>
        </w:rPr>
        <w:t>"continue.html")</w:t>
      </w:r>
    </w:p>
    <w:p w:rsidR="00AF690C" w:rsidRDefault="00AF690C" w:rsidP="00AF690C">
      <w:pPr>
        <w:pStyle w:val="HTMLconformatoprevio"/>
        <w:rPr>
          <w:rStyle w:val="CdigoHTML"/>
        </w:rPr>
      </w:pPr>
      <w:r>
        <w:rPr>
          <w:rStyle w:val="token"/>
        </w:rPr>
        <w:t>)</w:t>
      </w:r>
      <w:r>
        <w:rPr>
          <w:rStyle w:val="CdigoHTML"/>
        </w:rPr>
        <w:t xml:space="preserve"> </w:t>
      </w:r>
      <w:r>
        <w:rPr>
          <w:rStyle w:val="token"/>
        </w:rPr>
        <w:t>:</w:t>
      </w:r>
      <w:r>
        <w:rPr>
          <w:rStyle w:val="CdigoHTML"/>
        </w:rPr>
        <w:t xml:space="preserve"> </w:t>
      </w:r>
      <w:r>
        <w:rPr>
          <w:rStyle w:val="token"/>
        </w:rPr>
        <w:t>(</w:t>
      </w:r>
    </w:p>
    <w:p w:rsidR="00AF690C" w:rsidRDefault="00AF690C" w:rsidP="00AF690C">
      <w:pPr>
        <w:pStyle w:val="HTMLconformatoprevio"/>
        <w:rPr>
          <w:rStyle w:val="CdigoHTML"/>
        </w:rPr>
      </w:pPr>
      <w:r>
        <w:rPr>
          <w:rStyle w:val="CdigoHTML"/>
        </w:rPr>
        <w:t xml:space="preserve">    </w:t>
      </w:r>
      <w:proofErr w:type="gramStart"/>
      <w:r>
        <w:rPr>
          <w:rStyle w:val="CdigoHTML"/>
        </w:rPr>
        <w:t>stop</w:t>
      </w:r>
      <w:proofErr w:type="gramEnd"/>
      <w:r>
        <w:rPr>
          <w:rStyle w:val="CdigoHTML"/>
        </w:rPr>
        <w:t xml:space="preserve"> </w:t>
      </w:r>
      <w:r>
        <w:rPr>
          <w:rStyle w:val="token"/>
        </w:rPr>
        <w:t>=</w:t>
      </w:r>
      <w:r>
        <w:rPr>
          <w:rStyle w:val="CdigoHTML"/>
        </w:rPr>
        <w:t xml:space="preserve"> </w:t>
      </w:r>
      <w:r>
        <w:rPr>
          <w:rStyle w:val="token"/>
        </w:rPr>
        <w:t>true,</w:t>
      </w:r>
    </w:p>
    <w:p w:rsidR="00AF690C" w:rsidRDefault="00AF690C" w:rsidP="00AF690C">
      <w:pPr>
        <w:pStyle w:val="HTMLconformatoprevio"/>
        <w:rPr>
          <w:rStyle w:val="CdigoHTML"/>
        </w:rPr>
      </w:pPr>
      <w:r>
        <w:rPr>
          <w:rStyle w:val="CdigoHTML"/>
        </w:rPr>
        <w:t xml:space="preserve">    </w:t>
      </w:r>
      <w:proofErr w:type="gramStart"/>
      <w:r>
        <w:rPr>
          <w:rStyle w:val="token"/>
        </w:rPr>
        <w:t>alert</w:t>
      </w:r>
      <w:proofErr w:type="gramEnd"/>
      <w:r>
        <w:rPr>
          <w:rStyle w:val="token"/>
        </w:rPr>
        <w:t>("Disculpa, eres menor de edad!")</w:t>
      </w:r>
    </w:p>
    <w:p w:rsidR="00AF690C" w:rsidRDefault="00AF690C" w:rsidP="00AF690C">
      <w:pPr>
        <w:pStyle w:val="HTMLconformatoprevio"/>
        <w:rPr>
          <w:rStyle w:val="CdigoHTML"/>
        </w:rPr>
      </w:pPr>
      <w:r>
        <w:rPr>
          <w:rStyle w:val="token"/>
        </w:rPr>
        <w:t>);</w:t>
      </w:r>
    </w:p>
    <w:p w:rsidR="00AF690C" w:rsidRDefault="00AF690C" w:rsidP="00AF690C">
      <w:pPr>
        <w:pStyle w:val="NormalWeb"/>
      </w:pPr>
      <w:r>
        <w:t>También puede realizar más de una operación durante la asignación de un valor. En este caso, </w:t>
      </w:r>
      <w:r>
        <w:rPr>
          <w:rStyle w:val="nfasis"/>
          <w:b/>
          <w:bCs/>
        </w:rPr>
        <w:t>el último valor separado por una coma del paréntesis </w:t>
      </w:r>
      <w:r>
        <w:rPr>
          <w:rStyle w:val="Textoennegrita"/>
        </w:rPr>
        <w:t>será el valor asignado</w:t>
      </w:r>
      <w:r>
        <w:t>.</w:t>
      </w:r>
    </w:p>
    <w:p w:rsidR="00AF690C" w:rsidRDefault="00AF690C" w:rsidP="00AF690C">
      <w:pPr>
        <w:pStyle w:val="HTMLconformatoprevio"/>
        <w:rPr>
          <w:rStyle w:val="CdigoHTML"/>
        </w:rPr>
      </w:pPr>
      <w:proofErr w:type="gramStart"/>
      <w:r>
        <w:rPr>
          <w:rStyle w:val="token"/>
        </w:rPr>
        <w:t>var</w:t>
      </w:r>
      <w:proofErr w:type="gramEnd"/>
      <w:r>
        <w:rPr>
          <w:rStyle w:val="CdigoHTML"/>
        </w:rPr>
        <w:t xml:space="preserve"> age </w:t>
      </w:r>
      <w:r>
        <w:rPr>
          <w:rStyle w:val="token"/>
        </w:rPr>
        <w:t>=</w:t>
      </w:r>
      <w:r>
        <w:rPr>
          <w:rStyle w:val="CdigoHTML"/>
        </w:rPr>
        <w:t xml:space="preserve"> </w:t>
      </w:r>
      <w:r>
        <w:rPr>
          <w:rStyle w:val="token"/>
        </w:rPr>
        <w:t>16;</w:t>
      </w:r>
    </w:p>
    <w:p w:rsidR="00AF690C" w:rsidRDefault="00AF690C" w:rsidP="00AF690C">
      <w:pPr>
        <w:pStyle w:val="HTMLconformatoprevio"/>
        <w:rPr>
          <w:rStyle w:val="CdigoHTML"/>
        </w:rPr>
      </w:pPr>
    </w:p>
    <w:p w:rsidR="00AF690C" w:rsidRDefault="00AF690C" w:rsidP="00AF690C">
      <w:pPr>
        <w:pStyle w:val="HTMLconformatoprevio"/>
        <w:rPr>
          <w:rStyle w:val="CdigoHTML"/>
        </w:rPr>
      </w:pPr>
      <w:proofErr w:type="gramStart"/>
      <w:r>
        <w:rPr>
          <w:rStyle w:val="token"/>
        </w:rPr>
        <w:t>var</w:t>
      </w:r>
      <w:proofErr w:type="gramEnd"/>
      <w:r>
        <w:rPr>
          <w:rStyle w:val="CdigoHTML"/>
        </w:rPr>
        <w:t xml:space="preserve"> url </w:t>
      </w:r>
      <w:r>
        <w:rPr>
          <w:rStyle w:val="token"/>
        </w:rPr>
        <w:t>=</w:t>
      </w:r>
      <w:r>
        <w:rPr>
          <w:rStyle w:val="CdigoHTML"/>
        </w:rPr>
        <w:t xml:space="preserve"> age </w:t>
      </w:r>
      <w:r>
        <w:rPr>
          <w:rStyle w:val="token"/>
        </w:rPr>
        <w:t>&gt;</w:t>
      </w:r>
      <w:r>
        <w:rPr>
          <w:rStyle w:val="CdigoHTML"/>
        </w:rPr>
        <w:t xml:space="preserve"> </w:t>
      </w:r>
      <w:r>
        <w:rPr>
          <w:rStyle w:val="token"/>
        </w:rPr>
        <w:t>18</w:t>
      </w:r>
      <w:r>
        <w:rPr>
          <w:rStyle w:val="CdigoHTML"/>
        </w:rPr>
        <w:t xml:space="preserve"> </w:t>
      </w:r>
      <w:r>
        <w:rPr>
          <w:rStyle w:val="token"/>
        </w:rPr>
        <w:t>?</w:t>
      </w:r>
      <w:r>
        <w:rPr>
          <w:rStyle w:val="CdigoHTML"/>
        </w:rPr>
        <w:t xml:space="preserve"> </w:t>
      </w:r>
      <w:r>
        <w:rPr>
          <w:rStyle w:val="token"/>
        </w:rPr>
        <w:t>(</w:t>
      </w:r>
    </w:p>
    <w:p w:rsidR="00AF690C" w:rsidRDefault="00AF690C" w:rsidP="00AF690C">
      <w:pPr>
        <w:pStyle w:val="HTMLconformatoprevio"/>
        <w:rPr>
          <w:rStyle w:val="CdigoHTML"/>
        </w:rPr>
      </w:pPr>
      <w:r>
        <w:rPr>
          <w:rStyle w:val="CdigoHTML"/>
        </w:rPr>
        <w:t xml:space="preserve">    </w:t>
      </w:r>
      <w:proofErr w:type="gramStart"/>
      <w:r>
        <w:rPr>
          <w:rStyle w:val="token"/>
        </w:rPr>
        <w:t>alert</w:t>
      </w:r>
      <w:proofErr w:type="gramEnd"/>
      <w:r>
        <w:rPr>
          <w:rStyle w:val="token"/>
        </w:rPr>
        <w:t>("OK, puedes continuar."),</w:t>
      </w:r>
    </w:p>
    <w:p w:rsidR="00AF690C" w:rsidRDefault="00AF690C" w:rsidP="00AF690C">
      <w:pPr>
        <w:pStyle w:val="HTMLconformatoprevio"/>
        <w:rPr>
          <w:rStyle w:val="CdigoHTML"/>
        </w:rPr>
      </w:pPr>
      <w:r>
        <w:rPr>
          <w:rStyle w:val="CdigoHTML"/>
        </w:rPr>
        <w:t xml:space="preserve">    </w:t>
      </w:r>
      <w:r>
        <w:rPr>
          <w:rStyle w:val="token"/>
        </w:rPr>
        <w:t xml:space="preserve">// </w:t>
      </w:r>
      <w:proofErr w:type="gramStart"/>
      <w:r>
        <w:rPr>
          <w:rStyle w:val="token"/>
        </w:rPr>
        <w:t>alert</w:t>
      </w:r>
      <w:proofErr w:type="gramEnd"/>
      <w:r>
        <w:rPr>
          <w:rStyle w:val="token"/>
        </w:rPr>
        <w:t xml:space="preserve"> devuelve "undefined", pero será ignorado porque</w:t>
      </w:r>
    </w:p>
    <w:p w:rsidR="00AF690C" w:rsidRDefault="00AF690C" w:rsidP="00AF690C">
      <w:pPr>
        <w:pStyle w:val="HTMLconformatoprevio"/>
        <w:rPr>
          <w:rStyle w:val="CdigoHTML"/>
        </w:rPr>
      </w:pPr>
      <w:r>
        <w:rPr>
          <w:rStyle w:val="CdigoHTML"/>
        </w:rPr>
        <w:t xml:space="preserve">    </w:t>
      </w:r>
      <w:r>
        <w:rPr>
          <w:rStyle w:val="token"/>
        </w:rPr>
        <w:t xml:space="preserve">// </w:t>
      </w:r>
      <w:proofErr w:type="gramStart"/>
      <w:r>
        <w:rPr>
          <w:rStyle w:val="token"/>
        </w:rPr>
        <w:t>no</w:t>
      </w:r>
      <w:proofErr w:type="gramEnd"/>
      <w:r>
        <w:rPr>
          <w:rStyle w:val="token"/>
        </w:rPr>
        <w:t xml:space="preserve"> es el último valor separado por comas del paréntesis</w:t>
      </w:r>
    </w:p>
    <w:p w:rsidR="00AF690C" w:rsidRDefault="00AF690C" w:rsidP="00AF690C">
      <w:pPr>
        <w:pStyle w:val="HTMLconformatoprevio"/>
        <w:rPr>
          <w:rStyle w:val="CdigoHTML"/>
        </w:rPr>
      </w:pPr>
      <w:r>
        <w:rPr>
          <w:rStyle w:val="CdigoHTML"/>
        </w:rPr>
        <w:t xml:space="preserve">    </w:t>
      </w:r>
      <w:r>
        <w:rPr>
          <w:rStyle w:val="token"/>
        </w:rPr>
        <w:t>"continue.html"</w:t>
      </w:r>
      <w:r>
        <w:rPr>
          <w:rStyle w:val="CdigoHTML"/>
        </w:rPr>
        <w:t xml:space="preserve"> </w:t>
      </w:r>
      <w:r>
        <w:rPr>
          <w:rStyle w:val="token"/>
        </w:rPr>
        <w:t>// el valor a ser asignado si age &gt; 18</w:t>
      </w:r>
    </w:p>
    <w:p w:rsidR="00AF690C" w:rsidRDefault="00AF690C" w:rsidP="00AF690C">
      <w:pPr>
        <w:pStyle w:val="HTMLconformatoprevio"/>
        <w:rPr>
          <w:rStyle w:val="CdigoHTML"/>
        </w:rPr>
      </w:pPr>
      <w:r>
        <w:rPr>
          <w:rStyle w:val="token"/>
        </w:rPr>
        <w:t>)</w:t>
      </w:r>
      <w:r>
        <w:rPr>
          <w:rStyle w:val="CdigoHTML"/>
        </w:rPr>
        <w:t xml:space="preserve"> </w:t>
      </w:r>
      <w:r>
        <w:rPr>
          <w:rStyle w:val="token"/>
        </w:rPr>
        <w:t>:</w:t>
      </w:r>
      <w:r>
        <w:rPr>
          <w:rStyle w:val="CdigoHTML"/>
        </w:rPr>
        <w:t xml:space="preserve"> </w:t>
      </w:r>
      <w:r>
        <w:rPr>
          <w:rStyle w:val="token"/>
        </w:rPr>
        <w:t>(</w:t>
      </w:r>
    </w:p>
    <w:p w:rsidR="00AF690C" w:rsidRDefault="00AF690C" w:rsidP="00AF690C">
      <w:pPr>
        <w:pStyle w:val="HTMLconformatoprevio"/>
        <w:rPr>
          <w:rStyle w:val="CdigoHTML"/>
        </w:rPr>
      </w:pPr>
      <w:r>
        <w:rPr>
          <w:rStyle w:val="CdigoHTML"/>
        </w:rPr>
        <w:t xml:space="preserve">    </w:t>
      </w:r>
      <w:proofErr w:type="gramStart"/>
      <w:r>
        <w:rPr>
          <w:rStyle w:val="token"/>
        </w:rPr>
        <w:t>alert</w:t>
      </w:r>
      <w:proofErr w:type="gramEnd"/>
      <w:r>
        <w:rPr>
          <w:rStyle w:val="token"/>
        </w:rPr>
        <w:t>("Eres menor de edad!"),</w:t>
      </w:r>
    </w:p>
    <w:p w:rsidR="00AF690C" w:rsidRDefault="00AF690C" w:rsidP="00AF690C">
      <w:pPr>
        <w:pStyle w:val="HTMLconformatoprevio"/>
        <w:rPr>
          <w:rStyle w:val="CdigoHTML"/>
        </w:rPr>
      </w:pPr>
      <w:r>
        <w:rPr>
          <w:rStyle w:val="CdigoHTML"/>
        </w:rPr>
        <w:t xml:space="preserve">    </w:t>
      </w:r>
      <w:proofErr w:type="gramStart"/>
      <w:r>
        <w:rPr>
          <w:rStyle w:val="token"/>
        </w:rPr>
        <w:t>alert</w:t>
      </w:r>
      <w:proofErr w:type="gramEnd"/>
      <w:r>
        <w:rPr>
          <w:rStyle w:val="token"/>
        </w:rPr>
        <w:t>("Disculpa :-("),</w:t>
      </w:r>
    </w:p>
    <w:p w:rsidR="00AF690C" w:rsidRDefault="00AF690C" w:rsidP="00AF690C">
      <w:pPr>
        <w:pStyle w:val="HTMLconformatoprevio"/>
        <w:rPr>
          <w:rStyle w:val="CdigoHTML"/>
        </w:rPr>
      </w:pPr>
      <w:r>
        <w:rPr>
          <w:rStyle w:val="CdigoHTML"/>
        </w:rPr>
        <w:t xml:space="preserve">    </w:t>
      </w:r>
      <w:r>
        <w:rPr>
          <w:rStyle w:val="token"/>
        </w:rPr>
        <w:t>// etc. etc.</w:t>
      </w:r>
    </w:p>
    <w:p w:rsidR="00AF690C" w:rsidRDefault="00AF690C" w:rsidP="00AF690C">
      <w:pPr>
        <w:pStyle w:val="HTMLconformatoprevio"/>
        <w:rPr>
          <w:rStyle w:val="CdigoHTML"/>
        </w:rPr>
      </w:pPr>
      <w:r>
        <w:rPr>
          <w:rStyle w:val="CdigoHTML"/>
        </w:rPr>
        <w:t xml:space="preserve">    </w:t>
      </w:r>
      <w:r>
        <w:rPr>
          <w:rStyle w:val="token"/>
        </w:rPr>
        <w:t>"stop.html"</w:t>
      </w:r>
      <w:r>
        <w:rPr>
          <w:rStyle w:val="CdigoHTML"/>
        </w:rPr>
        <w:t xml:space="preserve"> </w:t>
      </w:r>
      <w:r>
        <w:rPr>
          <w:rStyle w:val="token"/>
        </w:rPr>
        <w:t xml:space="preserve">// el valor a ser asignado si </w:t>
      </w:r>
      <w:proofErr w:type="gramStart"/>
      <w:r>
        <w:rPr>
          <w:rStyle w:val="token"/>
        </w:rPr>
        <w:t>!</w:t>
      </w:r>
      <w:proofErr w:type="gramEnd"/>
      <w:r>
        <w:rPr>
          <w:rStyle w:val="token"/>
        </w:rPr>
        <w:t>(age &gt; 18)</w:t>
      </w:r>
    </w:p>
    <w:p w:rsidR="00AF690C" w:rsidRDefault="00AF690C" w:rsidP="00AF690C">
      <w:pPr>
        <w:pStyle w:val="HTMLconformatoprevio"/>
        <w:rPr>
          <w:rStyle w:val="CdigoHTML"/>
        </w:rPr>
      </w:pPr>
      <w:r>
        <w:rPr>
          <w:rStyle w:val="token"/>
        </w:rPr>
        <w:t>);</w:t>
      </w:r>
    </w:p>
    <w:p w:rsidR="00AF690C" w:rsidRDefault="00AF690C" w:rsidP="00AF690C">
      <w:pPr>
        <w:pStyle w:val="HTMLconformatoprevio"/>
        <w:rPr>
          <w:rStyle w:val="CdigoHTML"/>
        </w:rPr>
      </w:pPr>
    </w:p>
    <w:p w:rsidR="00AF690C" w:rsidRDefault="00AF690C" w:rsidP="00AF690C">
      <w:pPr>
        <w:pStyle w:val="HTMLconformatoprevio"/>
      </w:pPr>
      <w:proofErr w:type="gramStart"/>
      <w:r>
        <w:rPr>
          <w:rStyle w:val="CdigoHTML"/>
        </w:rPr>
        <w:t>location</w:t>
      </w:r>
      <w:r>
        <w:rPr>
          <w:rStyle w:val="token"/>
        </w:rPr>
        <w:t>.assign(</w:t>
      </w:r>
      <w:proofErr w:type="gramEnd"/>
      <w:r>
        <w:rPr>
          <w:rStyle w:val="CdigoHTML"/>
        </w:rPr>
        <w:t>url</w:t>
      </w:r>
      <w:r>
        <w:rPr>
          <w:rStyle w:val="token"/>
        </w:rPr>
        <w:t>);</w:t>
      </w:r>
      <w:r>
        <w:rPr>
          <w:rStyle w:val="CdigoHTML"/>
        </w:rPr>
        <w:t xml:space="preserve"> </w:t>
      </w:r>
      <w:r>
        <w:rPr>
          <w:rStyle w:val="token"/>
        </w:rPr>
        <w:t>// "stop.html"</w:t>
      </w:r>
    </w:p>
    <w:p w:rsidR="00512571" w:rsidRDefault="00512571"/>
    <w:p w:rsidR="00AF690C" w:rsidRPr="000B1E2E" w:rsidRDefault="00AF690C">
      <w:bookmarkStart w:id="1" w:name="_GoBack"/>
      <w:bookmarkEnd w:id="1"/>
    </w:p>
    <w:sectPr w:rsidR="00AF690C" w:rsidRPr="000B1E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50B74"/>
    <w:multiLevelType w:val="multilevel"/>
    <w:tmpl w:val="3E2A1BD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D7938"/>
    <w:multiLevelType w:val="multilevel"/>
    <w:tmpl w:val="7328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FB0D81"/>
    <w:multiLevelType w:val="multilevel"/>
    <w:tmpl w:val="65B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7B554F"/>
    <w:multiLevelType w:val="multilevel"/>
    <w:tmpl w:val="2480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B574FE"/>
    <w:multiLevelType w:val="multilevel"/>
    <w:tmpl w:val="063A5D4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9626C8"/>
    <w:multiLevelType w:val="multilevel"/>
    <w:tmpl w:val="EA568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73B4CA6"/>
    <w:multiLevelType w:val="multilevel"/>
    <w:tmpl w:val="8D7AE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35CA5"/>
    <w:multiLevelType w:val="multilevel"/>
    <w:tmpl w:val="F24C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90F03B1"/>
    <w:multiLevelType w:val="multilevel"/>
    <w:tmpl w:val="8904DA1A"/>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B2A5475"/>
    <w:multiLevelType w:val="multilevel"/>
    <w:tmpl w:val="8570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6F7883"/>
    <w:multiLevelType w:val="multilevel"/>
    <w:tmpl w:val="1368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A408B2"/>
    <w:multiLevelType w:val="multilevel"/>
    <w:tmpl w:val="66D6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0"/>
  </w:num>
  <w:num w:numId="3">
    <w:abstractNumId w:val="3"/>
  </w:num>
  <w:num w:numId="4">
    <w:abstractNumId w:val="6"/>
  </w:num>
  <w:num w:numId="5">
    <w:abstractNumId w:val="9"/>
  </w:num>
  <w:num w:numId="6">
    <w:abstractNumId w:val="11"/>
  </w:num>
  <w:num w:numId="7">
    <w:abstractNumId w:val="4"/>
  </w:num>
  <w:num w:numId="8">
    <w:abstractNumId w:val="0"/>
  </w:num>
  <w:num w:numId="9">
    <w:abstractNumId w:val="8"/>
  </w:num>
  <w:num w:numId="10">
    <w:abstractNumId w:val="5"/>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63"/>
    <w:rsid w:val="000B1E2E"/>
    <w:rsid w:val="003516B0"/>
    <w:rsid w:val="003946B6"/>
    <w:rsid w:val="00512571"/>
    <w:rsid w:val="008E41EE"/>
    <w:rsid w:val="00AC44F6"/>
    <w:rsid w:val="00AC6C2F"/>
    <w:rsid w:val="00AF690C"/>
    <w:rsid w:val="00BD4063"/>
    <w:rsid w:val="00C142D1"/>
    <w:rsid w:val="00C15D44"/>
    <w:rsid w:val="00C30E23"/>
    <w:rsid w:val="00D84C2D"/>
    <w:rsid w:val="00E46675"/>
    <w:rsid w:val="00EB3625"/>
    <w:rsid w:val="00EC17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29CF2-A62C-4889-93C5-A9610EB4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36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142D1"/>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unhideWhenUsed/>
    <w:qFormat/>
    <w:rsid w:val="00EB36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EB36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E4667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362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142D1"/>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EB362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EB362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E46675"/>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142D1"/>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HTMLconformatoprevio">
    <w:name w:val="HTML Preformatted"/>
    <w:basedOn w:val="Normal"/>
    <w:link w:val="HTMLconformatoprevioCar"/>
    <w:uiPriority w:val="99"/>
    <w:semiHidden/>
    <w:unhideWhenUsed/>
    <w:rsid w:val="00C142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C142D1"/>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C142D1"/>
    <w:rPr>
      <w:rFonts w:ascii="Courier New" w:eastAsia="Times New Roman" w:hAnsi="Courier New" w:cs="Courier New"/>
      <w:sz w:val="20"/>
      <w:szCs w:val="20"/>
    </w:rPr>
  </w:style>
  <w:style w:type="character" w:customStyle="1" w:styleId="hljs-number">
    <w:name w:val="hljs-number"/>
    <w:basedOn w:val="Fuentedeprrafopredeter"/>
    <w:rsid w:val="00C142D1"/>
  </w:style>
  <w:style w:type="character" w:customStyle="1" w:styleId="hljs-string">
    <w:name w:val="hljs-string"/>
    <w:basedOn w:val="Fuentedeprrafopredeter"/>
    <w:rsid w:val="00C142D1"/>
  </w:style>
  <w:style w:type="character" w:customStyle="1" w:styleId="hljs-comment">
    <w:name w:val="hljs-comment"/>
    <w:basedOn w:val="Fuentedeprrafopredeter"/>
    <w:rsid w:val="00C142D1"/>
  </w:style>
  <w:style w:type="character" w:customStyle="1" w:styleId="hljs-literal">
    <w:name w:val="hljs-literal"/>
    <w:basedOn w:val="Fuentedeprrafopredeter"/>
    <w:rsid w:val="00C142D1"/>
  </w:style>
  <w:style w:type="character" w:styleId="Hipervnculo">
    <w:name w:val="Hyperlink"/>
    <w:basedOn w:val="Fuentedeprrafopredeter"/>
    <w:uiPriority w:val="99"/>
    <w:semiHidden/>
    <w:unhideWhenUsed/>
    <w:rsid w:val="00C142D1"/>
    <w:rPr>
      <w:color w:val="0000FF"/>
      <w:u w:val="single"/>
    </w:rPr>
  </w:style>
  <w:style w:type="character" w:styleId="Textoennegrita">
    <w:name w:val="Strong"/>
    <w:basedOn w:val="Fuentedeprrafopredeter"/>
    <w:uiPriority w:val="22"/>
    <w:qFormat/>
    <w:rsid w:val="003946B6"/>
    <w:rPr>
      <w:b/>
      <w:bCs/>
    </w:rPr>
  </w:style>
  <w:style w:type="character" w:styleId="nfasis">
    <w:name w:val="Emphasis"/>
    <w:basedOn w:val="Fuentedeprrafopredeter"/>
    <w:uiPriority w:val="20"/>
    <w:qFormat/>
    <w:rsid w:val="000B1E2E"/>
    <w:rPr>
      <w:i/>
      <w:iCs/>
    </w:rPr>
  </w:style>
  <w:style w:type="character" w:customStyle="1" w:styleId="hljs-function">
    <w:name w:val="hljs-function"/>
    <w:basedOn w:val="Fuentedeprrafopredeter"/>
    <w:rsid w:val="00EB3625"/>
  </w:style>
  <w:style w:type="character" w:customStyle="1" w:styleId="hljs-keyword">
    <w:name w:val="hljs-keyword"/>
    <w:basedOn w:val="Fuentedeprrafopredeter"/>
    <w:rsid w:val="00EB3625"/>
  </w:style>
  <w:style w:type="character" w:customStyle="1" w:styleId="hljs-title">
    <w:name w:val="hljs-title"/>
    <w:basedOn w:val="Fuentedeprrafopredeter"/>
    <w:rsid w:val="00EB3625"/>
  </w:style>
  <w:style w:type="character" w:customStyle="1" w:styleId="hljs-params">
    <w:name w:val="hljs-params"/>
    <w:basedOn w:val="Fuentedeprrafopredeter"/>
    <w:rsid w:val="00EB3625"/>
  </w:style>
  <w:style w:type="character" w:customStyle="1" w:styleId="hljs-builtin">
    <w:name w:val="hljs-built_in"/>
    <w:basedOn w:val="Fuentedeprrafopredeter"/>
    <w:rsid w:val="00EB3625"/>
  </w:style>
  <w:style w:type="character" w:customStyle="1" w:styleId="hljs-subst">
    <w:name w:val="hljs-subst"/>
    <w:basedOn w:val="Fuentedeprrafopredeter"/>
    <w:rsid w:val="00EB3625"/>
  </w:style>
  <w:style w:type="character" w:customStyle="1" w:styleId="token">
    <w:name w:val="token"/>
    <w:basedOn w:val="Fuentedeprrafopredeter"/>
    <w:rsid w:val="00AC44F6"/>
  </w:style>
  <w:style w:type="paragraph" w:customStyle="1" w:styleId="pw-post-body-paragraph">
    <w:name w:val="pw-post-body-paragraph"/>
    <w:basedOn w:val="Normal"/>
    <w:rsid w:val="00AC6C2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gj">
    <w:name w:val="gj"/>
    <w:basedOn w:val="Fuentedeprrafopredeter"/>
    <w:rsid w:val="00AC6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5622">
      <w:bodyDiv w:val="1"/>
      <w:marLeft w:val="0"/>
      <w:marRight w:val="0"/>
      <w:marTop w:val="0"/>
      <w:marBottom w:val="0"/>
      <w:divBdr>
        <w:top w:val="none" w:sz="0" w:space="0" w:color="auto"/>
        <w:left w:val="none" w:sz="0" w:space="0" w:color="auto"/>
        <w:bottom w:val="none" w:sz="0" w:space="0" w:color="auto"/>
        <w:right w:val="none" w:sz="0" w:space="0" w:color="auto"/>
      </w:divBdr>
    </w:div>
    <w:div w:id="284507296">
      <w:bodyDiv w:val="1"/>
      <w:marLeft w:val="0"/>
      <w:marRight w:val="0"/>
      <w:marTop w:val="0"/>
      <w:marBottom w:val="0"/>
      <w:divBdr>
        <w:top w:val="none" w:sz="0" w:space="0" w:color="auto"/>
        <w:left w:val="none" w:sz="0" w:space="0" w:color="auto"/>
        <w:bottom w:val="none" w:sz="0" w:space="0" w:color="auto"/>
        <w:right w:val="none" w:sz="0" w:space="0" w:color="auto"/>
      </w:divBdr>
    </w:div>
    <w:div w:id="732776248">
      <w:bodyDiv w:val="1"/>
      <w:marLeft w:val="0"/>
      <w:marRight w:val="0"/>
      <w:marTop w:val="0"/>
      <w:marBottom w:val="0"/>
      <w:divBdr>
        <w:top w:val="none" w:sz="0" w:space="0" w:color="auto"/>
        <w:left w:val="none" w:sz="0" w:space="0" w:color="auto"/>
        <w:bottom w:val="none" w:sz="0" w:space="0" w:color="auto"/>
        <w:right w:val="none" w:sz="0" w:space="0" w:color="auto"/>
      </w:divBdr>
      <w:divsChild>
        <w:div w:id="1845822220">
          <w:marLeft w:val="0"/>
          <w:marRight w:val="0"/>
          <w:marTop w:val="0"/>
          <w:marBottom w:val="0"/>
          <w:divBdr>
            <w:top w:val="none" w:sz="0" w:space="0" w:color="auto"/>
            <w:left w:val="none" w:sz="0" w:space="0" w:color="auto"/>
            <w:bottom w:val="none" w:sz="0" w:space="0" w:color="auto"/>
            <w:right w:val="none" w:sz="0" w:space="0" w:color="auto"/>
          </w:divBdr>
        </w:div>
        <w:div w:id="1650986360">
          <w:marLeft w:val="0"/>
          <w:marRight w:val="0"/>
          <w:marTop w:val="0"/>
          <w:marBottom w:val="0"/>
          <w:divBdr>
            <w:top w:val="none" w:sz="0" w:space="0" w:color="auto"/>
            <w:left w:val="none" w:sz="0" w:space="0" w:color="auto"/>
            <w:bottom w:val="none" w:sz="0" w:space="0" w:color="auto"/>
            <w:right w:val="none" w:sz="0" w:space="0" w:color="auto"/>
          </w:divBdr>
        </w:div>
        <w:div w:id="998268510">
          <w:marLeft w:val="0"/>
          <w:marRight w:val="0"/>
          <w:marTop w:val="0"/>
          <w:marBottom w:val="0"/>
          <w:divBdr>
            <w:top w:val="none" w:sz="0" w:space="0" w:color="auto"/>
            <w:left w:val="none" w:sz="0" w:space="0" w:color="auto"/>
            <w:bottom w:val="none" w:sz="0" w:space="0" w:color="auto"/>
            <w:right w:val="none" w:sz="0" w:space="0" w:color="auto"/>
          </w:divBdr>
          <w:divsChild>
            <w:div w:id="1191534063">
              <w:marLeft w:val="0"/>
              <w:marRight w:val="0"/>
              <w:marTop w:val="0"/>
              <w:marBottom w:val="0"/>
              <w:divBdr>
                <w:top w:val="none" w:sz="0" w:space="0" w:color="auto"/>
                <w:left w:val="none" w:sz="0" w:space="0" w:color="auto"/>
                <w:bottom w:val="none" w:sz="0" w:space="0" w:color="auto"/>
                <w:right w:val="none" w:sz="0" w:space="0" w:color="auto"/>
              </w:divBdr>
            </w:div>
            <w:div w:id="863321197">
              <w:marLeft w:val="0"/>
              <w:marRight w:val="0"/>
              <w:marTop w:val="0"/>
              <w:marBottom w:val="0"/>
              <w:divBdr>
                <w:top w:val="none" w:sz="0" w:space="0" w:color="auto"/>
                <w:left w:val="none" w:sz="0" w:space="0" w:color="auto"/>
                <w:bottom w:val="none" w:sz="0" w:space="0" w:color="auto"/>
                <w:right w:val="none" w:sz="0" w:space="0" w:color="auto"/>
              </w:divBdr>
            </w:div>
          </w:divsChild>
        </w:div>
        <w:div w:id="1944457125">
          <w:marLeft w:val="0"/>
          <w:marRight w:val="0"/>
          <w:marTop w:val="0"/>
          <w:marBottom w:val="0"/>
          <w:divBdr>
            <w:top w:val="none" w:sz="0" w:space="0" w:color="auto"/>
            <w:left w:val="none" w:sz="0" w:space="0" w:color="auto"/>
            <w:bottom w:val="none" w:sz="0" w:space="0" w:color="auto"/>
            <w:right w:val="none" w:sz="0" w:space="0" w:color="auto"/>
          </w:divBdr>
          <w:divsChild>
            <w:div w:id="1932083266">
              <w:marLeft w:val="0"/>
              <w:marRight w:val="0"/>
              <w:marTop w:val="0"/>
              <w:marBottom w:val="0"/>
              <w:divBdr>
                <w:top w:val="none" w:sz="0" w:space="0" w:color="auto"/>
                <w:left w:val="none" w:sz="0" w:space="0" w:color="auto"/>
                <w:bottom w:val="none" w:sz="0" w:space="0" w:color="auto"/>
                <w:right w:val="none" w:sz="0" w:space="0" w:color="auto"/>
              </w:divBdr>
            </w:div>
            <w:div w:id="1369377469">
              <w:marLeft w:val="0"/>
              <w:marRight w:val="0"/>
              <w:marTop w:val="0"/>
              <w:marBottom w:val="0"/>
              <w:divBdr>
                <w:top w:val="none" w:sz="0" w:space="0" w:color="auto"/>
                <w:left w:val="none" w:sz="0" w:space="0" w:color="auto"/>
                <w:bottom w:val="none" w:sz="0" w:space="0" w:color="auto"/>
                <w:right w:val="none" w:sz="0" w:space="0" w:color="auto"/>
              </w:divBdr>
            </w:div>
            <w:div w:id="2098209100">
              <w:marLeft w:val="0"/>
              <w:marRight w:val="0"/>
              <w:marTop w:val="0"/>
              <w:marBottom w:val="0"/>
              <w:divBdr>
                <w:top w:val="none" w:sz="0" w:space="0" w:color="auto"/>
                <w:left w:val="none" w:sz="0" w:space="0" w:color="auto"/>
                <w:bottom w:val="none" w:sz="0" w:space="0" w:color="auto"/>
                <w:right w:val="none" w:sz="0" w:space="0" w:color="auto"/>
              </w:divBdr>
            </w:div>
            <w:div w:id="17660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39776">
      <w:bodyDiv w:val="1"/>
      <w:marLeft w:val="0"/>
      <w:marRight w:val="0"/>
      <w:marTop w:val="0"/>
      <w:marBottom w:val="0"/>
      <w:divBdr>
        <w:top w:val="none" w:sz="0" w:space="0" w:color="auto"/>
        <w:left w:val="none" w:sz="0" w:space="0" w:color="auto"/>
        <w:bottom w:val="none" w:sz="0" w:space="0" w:color="auto"/>
        <w:right w:val="none" w:sz="0" w:space="0" w:color="auto"/>
      </w:divBdr>
      <w:divsChild>
        <w:div w:id="344597282">
          <w:marLeft w:val="0"/>
          <w:marRight w:val="0"/>
          <w:marTop w:val="0"/>
          <w:marBottom w:val="0"/>
          <w:divBdr>
            <w:top w:val="none" w:sz="0" w:space="0" w:color="auto"/>
            <w:left w:val="none" w:sz="0" w:space="0" w:color="auto"/>
            <w:bottom w:val="none" w:sz="0" w:space="0" w:color="auto"/>
            <w:right w:val="none" w:sz="0" w:space="0" w:color="auto"/>
          </w:divBdr>
        </w:div>
        <w:div w:id="805244035">
          <w:marLeft w:val="0"/>
          <w:marRight w:val="0"/>
          <w:marTop w:val="0"/>
          <w:marBottom w:val="0"/>
          <w:divBdr>
            <w:top w:val="none" w:sz="0" w:space="0" w:color="auto"/>
            <w:left w:val="none" w:sz="0" w:space="0" w:color="auto"/>
            <w:bottom w:val="none" w:sz="0" w:space="0" w:color="auto"/>
            <w:right w:val="none" w:sz="0" w:space="0" w:color="auto"/>
          </w:divBdr>
          <w:divsChild>
            <w:div w:id="1112557190">
              <w:marLeft w:val="0"/>
              <w:marRight w:val="0"/>
              <w:marTop w:val="0"/>
              <w:marBottom w:val="0"/>
              <w:divBdr>
                <w:top w:val="none" w:sz="0" w:space="0" w:color="auto"/>
                <w:left w:val="none" w:sz="0" w:space="0" w:color="auto"/>
                <w:bottom w:val="none" w:sz="0" w:space="0" w:color="auto"/>
                <w:right w:val="none" w:sz="0" w:space="0" w:color="auto"/>
              </w:divBdr>
            </w:div>
            <w:div w:id="564488770">
              <w:marLeft w:val="0"/>
              <w:marRight w:val="0"/>
              <w:marTop w:val="0"/>
              <w:marBottom w:val="0"/>
              <w:divBdr>
                <w:top w:val="none" w:sz="0" w:space="0" w:color="auto"/>
                <w:left w:val="none" w:sz="0" w:space="0" w:color="auto"/>
                <w:bottom w:val="none" w:sz="0" w:space="0" w:color="auto"/>
                <w:right w:val="none" w:sz="0" w:space="0" w:color="auto"/>
              </w:divBdr>
            </w:div>
            <w:div w:id="64762548">
              <w:marLeft w:val="0"/>
              <w:marRight w:val="0"/>
              <w:marTop w:val="0"/>
              <w:marBottom w:val="0"/>
              <w:divBdr>
                <w:top w:val="none" w:sz="0" w:space="0" w:color="auto"/>
                <w:left w:val="none" w:sz="0" w:space="0" w:color="auto"/>
                <w:bottom w:val="none" w:sz="0" w:space="0" w:color="auto"/>
                <w:right w:val="none" w:sz="0" w:space="0" w:color="auto"/>
              </w:divBdr>
            </w:div>
          </w:divsChild>
        </w:div>
        <w:div w:id="1737514515">
          <w:marLeft w:val="0"/>
          <w:marRight w:val="0"/>
          <w:marTop w:val="0"/>
          <w:marBottom w:val="0"/>
          <w:divBdr>
            <w:top w:val="none" w:sz="0" w:space="0" w:color="auto"/>
            <w:left w:val="none" w:sz="0" w:space="0" w:color="auto"/>
            <w:bottom w:val="none" w:sz="0" w:space="0" w:color="auto"/>
            <w:right w:val="none" w:sz="0" w:space="0" w:color="auto"/>
          </w:divBdr>
          <w:divsChild>
            <w:div w:id="1337267593">
              <w:marLeft w:val="0"/>
              <w:marRight w:val="0"/>
              <w:marTop w:val="0"/>
              <w:marBottom w:val="0"/>
              <w:divBdr>
                <w:top w:val="none" w:sz="0" w:space="0" w:color="auto"/>
                <w:left w:val="none" w:sz="0" w:space="0" w:color="auto"/>
                <w:bottom w:val="none" w:sz="0" w:space="0" w:color="auto"/>
                <w:right w:val="none" w:sz="0" w:space="0" w:color="auto"/>
              </w:divBdr>
            </w:div>
            <w:div w:id="1114520147">
              <w:marLeft w:val="0"/>
              <w:marRight w:val="0"/>
              <w:marTop w:val="0"/>
              <w:marBottom w:val="0"/>
              <w:divBdr>
                <w:top w:val="none" w:sz="0" w:space="0" w:color="auto"/>
                <w:left w:val="none" w:sz="0" w:space="0" w:color="auto"/>
                <w:bottom w:val="none" w:sz="0" w:space="0" w:color="auto"/>
                <w:right w:val="none" w:sz="0" w:space="0" w:color="auto"/>
              </w:divBdr>
            </w:div>
            <w:div w:id="704527580">
              <w:marLeft w:val="0"/>
              <w:marRight w:val="0"/>
              <w:marTop w:val="0"/>
              <w:marBottom w:val="0"/>
              <w:divBdr>
                <w:top w:val="none" w:sz="0" w:space="0" w:color="auto"/>
                <w:left w:val="none" w:sz="0" w:space="0" w:color="auto"/>
                <w:bottom w:val="none" w:sz="0" w:space="0" w:color="auto"/>
                <w:right w:val="none" w:sz="0" w:space="0" w:color="auto"/>
              </w:divBdr>
            </w:div>
            <w:div w:id="1320157649">
              <w:marLeft w:val="0"/>
              <w:marRight w:val="0"/>
              <w:marTop w:val="0"/>
              <w:marBottom w:val="0"/>
              <w:divBdr>
                <w:top w:val="none" w:sz="0" w:space="0" w:color="auto"/>
                <w:left w:val="none" w:sz="0" w:space="0" w:color="auto"/>
                <w:bottom w:val="none" w:sz="0" w:space="0" w:color="auto"/>
                <w:right w:val="none" w:sz="0" w:space="0" w:color="auto"/>
              </w:divBdr>
            </w:div>
            <w:div w:id="1058014941">
              <w:marLeft w:val="0"/>
              <w:marRight w:val="0"/>
              <w:marTop w:val="0"/>
              <w:marBottom w:val="0"/>
              <w:divBdr>
                <w:top w:val="none" w:sz="0" w:space="0" w:color="auto"/>
                <w:left w:val="none" w:sz="0" w:space="0" w:color="auto"/>
                <w:bottom w:val="none" w:sz="0" w:space="0" w:color="auto"/>
                <w:right w:val="none" w:sz="0" w:space="0" w:color="auto"/>
              </w:divBdr>
            </w:div>
            <w:div w:id="1633292378">
              <w:marLeft w:val="0"/>
              <w:marRight w:val="0"/>
              <w:marTop w:val="0"/>
              <w:marBottom w:val="0"/>
              <w:divBdr>
                <w:top w:val="none" w:sz="0" w:space="0" w:color="auto"/>
                <w:left w:val="none" w:sz="0" w:space="0" w:color="auto"/>
                <w:bottom w:val="none" w:sz="0" w:space="0" w:color="auto"/>
                <w:right w:val="none" w:sz="0" w:space="0" w:color="auto"/>
              </w:divBdr>
            </w:div>
            <w:div w:id="1680038739">
              <w:marLeft w:val="0"/>
              <w:marRight w:val="0"/>
              <w:marTop w:val="0"/>
              <w:marBottom w:val="0"/>
              <w:divBdr>
                <w:top w:val="none" w:sz="0" w:space="0" w:color="auto"/>
                <w:left w:val="none" w:sz="0" w:space="0" w:color="auto"/>
                <w:bottom w:val="none" w:sz="0" w:space="0" w:color="auto"/>
                <w:right w:val="none" w:sz="0" w:space="0" w:color="auto"/>
              </w:divBdr>
            </w:div>
            <w:div w:id="1535922715">
              <w:marLeft w:val="0"/>
              <w:marRight w:val="0"/>
              <w:marTop w:val="0"/>
              <w:marBottom w:val="0"/>
              <w:divBdr>
                <w:top w:val="none" w:sz="0" w:space="0" w:color="auto"/>
                <w:left w:val="none" w:sz="0" w:space="0" w:color="auto"/>
                <w:bottom w:val="none" w:sz="0" w:space="0" w:color="auto"/>
                <w:right w:val="none" w:sz="0" w:space="0" w:color="auto"/>
              </w:divBdr>
            </w:div>
          </w:divsChild>
        </w:div>
        <w:div w:id="938373349">
          <w:marLeft w:val="0"/>
          <w:marRight w:val="0"/>
          <w:marTop w:val="0"/>
          <w:marBottom w:val="0"/>
          <w:divBdr>
            <w:top w:val="none" w:sz="0" w:space="0" w:color="auto"/>
            <w:left w:val="none" w:sz="0" w:space="0" w:color="auto"/>
            <w:bottom w:val="none" w:sz="0" w:space="0" w:color="auto"/>
            <w:right w:val="none" w:sz="0" w:space="0" w:color="auto"/>
          </w:divBdr>
          <w:divsChild>
            <w:div w:id="796022369">
              <w:marLeft w:val="0"/>
              <w:marRight w:val="0"/>
              <w:marTop w:val="0"/>
              <w:marBottom w:val="0"/>
              <w:divBdr>
                <w:top w:val="none" w:sz="0" w:space="0" w:color="auto"/>
                <w:left w:val="none" w:sz="0" w:space="0" w:color="auto"/>
                <w:bottom w:val="none" w:sz="0" w:space="0" w:color="auto"/>
                <w:right w:val="none" w:sz="0" w:space="0" w:color="auto"/>
              </w:divBdr>
            </w:div>
            <w:div w:id="535893097">
              <w:marLeft w:val="0"/>
              <w:marRight w:val="0"/>
              <w:marTop w:val="0"/>
              <w:marBottom w:val="0"/>
              <w:divBdr>
                <w:top w:val="none" w:sz="0" w:space="0" w:color="auto"/>
                <w:left w:val="none" w:sz="0" w:space="0" w:color="auto"/>
                <w:bottom w:val="none" w:sz="0" w:space="0" w:color="auto"/>
                <w:right w:val="none" w:sz="0" w:space="0" w:color="auto"/>
              </w:divBdr>
            </w:div>
            <w:div w:id="416220489">
              <w:marLeft w:val="0"/>
              <w:marRight w:val="0"/>
              <w:marTop w:val="0"/>
              <w:marBottom w:val="0"/>
              <w:divBdr>
                <w:top w:val="none" w:sz="0" w:space="0" w:color="auto"/>
                <w:left w:val="none" w:sz="0" w:space="0" w:color="auto"/>
                <w:bottom w:val="none" w:sz="0" w:space="0" w:color="auto"/>
                <w:right w:val="none" w:sz="0" w:space="0" w:color="auto"/>
              </w:divBdr>
            </w:div>
          </w:divsChild>
        </w:div>
        <w:div w:id="1529953960">
          <w:marLeft w:val="0"/>
          <w:marRight w:val="0"/>
          <w:marTop w:val="0"/>
          <w:marBottom w:val="0"/>
          <w:divBdr>
            <w:top w:val="none" w:sz="0" w:space="0" w:color="auto"/>
            <w:left w:val="none" w:sz="0" w:space="0" w:color="auto"/>
            <w:bottom w:val="none" w:sz="0" w:space="0" w:color="auto"/>
            <w:right w:val="none" w:sz="0" w:space="0" w:color="auto"/>
          </w:divBdr>
          <w:divsChild>
            <w:div w:id="407651472">
              <w:marLeft w:val="0"/>
              <w:marRight w:val="0"/>
              <w:marTop w:val="0"/>
              <w:marBottom w:val="0"/>
              <w:divBdr>
                <w:top w:val="none" w:sz="0" w:space="0" w:color="auto"/>
                <w:left w:val="none" w:sz="0" w:space="0" w:color="auto"/>
                <w:bottom w:val="none" w:sz="0" w:space="0" w:color="auto"/>
                <w:right w:val="none" w:sz="0" w:space="0" w:color="auto"/>
              </w:divBdr>
            </w:div>
            <w:div w:id="1643846220">
              <w:marLeft w:val="0"/>
              <w:marRight w:val="0"/>
              <w:marTop w:val="0"/>
              <w:marBottom w:val="0"/>
              <w:divBdr>
                <w:top w:val="none" w:sz="0" w:space="0" w:color="auto"/>
                <w:left w:val="none" w:sz="0" w:space="0" w:color="auto"/>
                <w:bottom w:val="none" w:sz="0" w:space="0" w:color="auto"/>
                <w:right w:val="none" w:sz="0" w:space="0" w:color="auto"/>
              </w:divBdr>
            </w:div>
          </w:divsChild>
        </w:div>
        <w:div w:id="524711894">
          <w:marLeft w:val="0"/>
          <w:marRight w:val="0"/>
          <w:marTop w:val="0"/>
          <w:marBottom w:val="0"/>
          <w:divBdr>
            <w:top w:val="none" w:sz="0" w:space="0" w:color="auto"/>
            <w:left w:val="none" w:sz="0" w:space="0" w:color="auto"/>
            <w:bottom w:val="none" w:sz="0" w:space="0" w:color="auto"/>
            <w:right w:val="none" w:sz="0" w:space="0" w:color="auto"/>
          </w:divBdr>
          <w:divsChild>
            <w:div w:id="329140880">
              <w:marLeft w:val="0"/>
              <w:marRight w:val="0"/>
              <w:marTop w:val="0"/>
              <w:marBottom w:val="0"/>
              <w:divBdr>
                <w:top w:val="none" w:sz="0" w:space="0" w:color="auto"/>
                <w:left w:val="none" w:sz="0" w:space="0" w:color="auto"/>
                <w:bottom w:val="none" w:sz="0" w:space="0" w:color="auto"/>
                <w:right w:val="none" w:sz="0" w:space="0" w:color="auto"/>
              </w:divBdr>
            </w:div>
            <w:div w:id="1377505766">
              <w:marLeft w:val="0"/>
              <w:marRight w:val="0"/>
              <w:marTop w:val="0"/>
              <w:marBottom w:val="0"/>
              <w:divBdr>
                <w:top w:val="none" w:sz="0" w:space="0" w:color="auto"/>
                <w:left w:val="none" w:sz="0" w:space="0" w:color="auto"/>
                <w:bottom w:val="none" w:sz="0" w:space="0" w:color="auto"/>
                <w:right w:val="none" w:sz="0" w:space="0" w:color="auto"/>
              </w:divBdr>
            </w:div>
            <w:div w:id="1935816625">
              <w:marLeft w:val="0"/>
              <w:marRight w:val="0"/>
              <w:marTop w:val="0"/>
              <w:marBottom w:val="0"/>
              <w:divBdr>
                <w:top w:val="none" w:sz="0" w:space="0" w:color="auto"/>
                <w:left w:val="none" w:sz="0" w:space="0" w:color="auto"/>
                <w:bottom w:val="none" w:sz="0" w:space="0" w:color="auto"/>
                <w:right w:val="none" w:sz="0" w:space="0" w:color="auto"/>
              </w:divBdr>
            </w:div>
          </w:divsChild>
        </w:div>
        <w:div w:id="998658636">
          <w:marLeft w:val="0"/>
          <w:marRight w:val="0"/>
          <w:marTop w:val="0"/>
          <w:marBottom w:val="0"/>
          <w:divBdr>
            <w:top w:val="none" w:sz="0" w:space="0" w:color="auto"/>
            <w:left w:val="none" w:sz="0" w:space="0" w:color="auto"/>
            <w:bottom w:val="none" w:sz="0" w:space="0" w:color="auto"/>
            <w:right w:val="none" w:sz="0" w:space="0" w:color="auto"/>
          </w:divBdr>
          <w:divsChild>
            <w:div w:id="1558980304">
              <w:marLeft w:val="0"/>
              <w:marRight w:val="0"/>
              <w:marTop w:val="0"/>
              <w:marBottom w:val="0"/>
              <w:divBdr>
                <w:top w:val="none" w:sz="0" w:space="0" w:color="auto"/>
                <w:left w:val="none" w:sz="0" w:space="0" w:color="auto"/>
                <w:bottom w:val="none" w:sz="0" w:space="0" w:color="auto"/>
                <w:right w:val="none" w:sz="0" w:space="0" w:color="auto"/>
              </w:divBdr>
            </w:div>
            <w:div w:id="148595631">
              <w:marLeft w:val="0"/>
              <w:marRight w:val="0"/>
              <w:marTop w:val="0"/>
              <w:marBottom w:val="0"/>
              <w:divBdr>
                <w:top w:val="none" w:sz="0" w:space="0" w:color="auto"/>
                <w:left w:val="none" w:sz="0" w:space="0" w:color="auto"/>
                <w:bottom w:val="none" w:sz="0" w:space="0" w:color="auto"/>
                <w:right w:val="none" w:sz="0" w:space="0" w:color="auto"/>
              </w:divBdr>
            </w:div>
            <w:div w:id="1626235013">
              <w:marLeft w:val="0"/>
              <w:marRight w:val="0"/>
              <w:marTop w:val="0"/>
              <w:marBottom w:val="0"/>
              <w:divBdr>
                <w:top w:val="none" w:sz="0" w:space="0" w:color="auto"/>
                <w:left w:val="none" w:sz="0" w:space="0" w:color="auto"/>
                <w:bottom w:val="none" w:sz="0" w:space="0" w:color="auto"/>
                <w:right w:val="none" w:sz="0" w:space="0" w:color="auto"/>
              </w:divBdr>
            </w:div>
            <w:div w:id="2092459099">
              <w:marLeft w:val="0"/>
              <w:marRight w:val="0"/>
              <w:marTop w:val="0"/>
              <w:marBottom w:val="0"/>
              <w:divBdr>
                <w:top w:val="none" w:sz="0" w:space="0" w:color="auto"/>
                <w:left w:val="none" w:sz="0" w:space="0" w:color="auto"/>
                <w:bottom w:val="none" w:sz="0" w:space="0" w:color="auto"/>
                <w:right w:val="none" w:sz="0" w:space="0" w:color="auto"/>
              </w:divBdr>
            </w:div>
          </w:divsChild>
        </w:div>
        <w:div w:id="761949290">
          <w:marLeft w:val="0"/>
          <w:marRight w:val="0"/>
          <w:marTop w:val="0"/>
          <w:marBottom w:val="0"/>
          <w:divBdr>
            <w:top w:val="none" w:sz="0" w:space="0" w:color="auto"/>
            <w:left w:val="none" w:sz="0" w:space="0" w:color="auto"/>
            <w:bottom w:val="none" w:sz="0" w:space="0" w:color="auto"/>
            <w:right w:val="none" w:sz="0" w:space="0" w:color="auto"/>
          </w:divBdr>
          <w:divsChild>
            <w:div w:id="1194928110">
              <w:marLeft w:val="0"/>
              <w:marRight w:val="0"/>
              <w:marTop w:val="0"/>
              <w:marBottom w:val="0"/>
              <w:divBdr>
                <w:top w:val="none" w:sz="0" w:space="0" w:color="auto"/>
                <w:left w:val="none" w:sz="0" w:space="0" w:color="auto"/>
                <w:bottom w:val="none" w:sz="0" w:space="0" w:color="auto"/>
                <w:right w:val="none" w:sz="0" w:space="0" w:color="auto"/>
              </w:divBdr>
            </w:div>
            <w:div w:id="1917780009">
              <w:marLeft w:val="0"/>
              <w:marRight w:val="0"/>
              <w:marTop w:val="0"/>
              <w:marBottom w:val="0"/>
              <w:divBdr>
                <w:top w:val="none" w:sz="0" w:space="0" w:color="auto"/>
                <w:left w:val="none" w:sz="0" w:space="0" w:color="auto"/>
                <w:bottom w:val="none" w:sz="0" w:space="0" w:color="auto"/>
                <w:right w:val="none" w:sz="0" w:space="0" w:color="auto"/>
              </w:divBdr>
            </w:div>
          </w:divsChild>
        </w:div>
        <w:div w:id="235408327">
          <w:marLeft w:val="0"/>
          <w:marRight w:val="0"/>
          <w:marTop w:val="0"/>
          <w:marBottom w:val="0"/>
          <w:divBdr>
            <w:top w:val="none" w:sz="0" w:space="0" w:color="auto"/>
            <w:left w:val="none" w:sz="0" w:space="0" w:color="auto"/>
            <w:bottom w:val="none" w:sz="0" w:space="0" w:color="auto"/>
            <w:right w:val="none" w:sz="0" w:space="0" w:color="auto"/>
          </w:divBdr>
          <w:divsChild>
            <w:div w:id="1449157721">
              <w:marLeft w:val="0"/>
              <w:marRight w:val="0"/>
              <w:marTop w:val="0"/>
              <w:marBottom w:val="0"/>
              <w:divBdr>
                <w:top w:val="none" w:sz="0" w:space="0" w:color="auto"/>
                <w:left w:val="none" w:sz="0" w:space="0" w:color="auto"/>
                <w:bottom w:val="none" w:sz="0" w:space="0" w:color="auto"/>
                <w:right w:val="none" w:sz="0" w:space="0" w:color="auto"/>
              </w:divBdr>
            </w:div>
            <w:div w:id="1084886377">
              <w:marLeft w:val="0"/>
              <w:marRight w:val="0"/>
              <w:marTop w:val="0"/>
              <w:marBottom w:val="0"/>
              <w:divBdr>
                <w:top w:val="none" w:sz="0" w:space="0" w:color="auto"/>
                <w:left w:val="none" w:sz="0" w:space="0" w:color="auto"/>
                <w:bottom w:val="none" w:sz="0" w:space="0" w:color="auto"/>
                <w:right w:val="none" w:sz="0" w:space="0" w:color="auto"/>
              </w:divBdr>
            </w:div>
          </w:divsChild>
        </w:div>
        <w:div w:id="1778519332">
          <w:marLeft w:val="0"/>
          <w:marRight w:val="0"/>
          <w:marTop w:val="0"/>
          <w:marBottom w:val="0"/>
          <w:divBdr>
            <w:top w:val="none" w:sz="0" w:space="0" w:color="auto"/>
            <w:left w:val="none" w:sz="0" w:space="0" w:color="auto"/>
            <w:bottom w:val="none" w:sz="0" w:space="0" w:color="auto"/>
            <w:right w:val="none" w:sz="0" w:space="0" w:color="auto"/>
          </w:divBdr>
          <w:divsChild>
            <w:div w:id="1590965024">
              <w:marLeft w:val="0"/>
              <w:marRight w:val="0"/>
              <w:marTop w:val="0"/>
              <w:marBottom w:val="0"/>
              <w:divBdr>
                <w:top w:val="none" w:sz="0" w:space="0" w:color="auto"/>
                <w:left w:val="none" w:sz="0" w:space="0" w:color="auto"/>
                <w:bottom w:val="none" w:sz="0" w:space="0" w:color="auto"/>
                <w:right w:val="none" w:sz="0" w:space="0" w:color="auto"/>
              </w:divBdr>
            </w:div>
          </w:divsChild>
        </w:div>
        <w:div w:id="1980333470">
          <w:marLeft w:val="0"/>
          <w:marRight w:val="0"/>
          <w:marTop w:val="0"/>
          <w:marBottom w:val="0"/>
          <w:divBdr>
            <w:top w:val="none" w:sz="0" w:space="0" w:color="auto"/>
            <w:left w:val="none" w:sz="0" w:space="0" w:color="auto"/>
            <w:bottom w:val="none" w:sz="0" w:space="0" w:color="auto"/>
            <w:right w:val="none" w:sz="0" w:space="0" w:color="auto"/>
          </w:divBdr>
          <w:divsChild>
            <w:div w:id="866062261">
              <w:marLeft w:val="0"/>
              <w:marRight w:val="0"/>
              <w:marTop w:val="0"/>
              <w:marBottom w:val="0"/>
              <w:divBdr>
                <w:top w:val="none" w:sz="0" w:space="0" w:color="auto"/>
                <w:left w:val="none" w:sz="0" w:space="0" w:color="auto"/>
                <w:bottom w:val="none" w:sz="0" w:space="0" w:color="auto"/>
                <w:right w:val="none" w:sz="0" w:space="0" w:color="auto"/>
              </w:divBdr>
            </w:div>
            <w:div w:id="753166701">
              <w:marLeft w:val="0"/>
              <w:marRight w:val="0"/>
              <w:marTop w:val="0"/>
              <w:marBottom w:val="0"/>
              <w:divBdr>
                <w:top w:val="none" w:sz="0" w:space="0" w:color="auto"/>
                <w:left w:val="none" w:sz="0" w:space="0" w:color="auto"/>
                <w:bottom w:val="none" w:sz="0" w:space="0" w:color="auto"/>
                <w:right w:val="none" w:sz="0" w:space="0" w:color="auto"/>
              </w:divBdr>
            </w:div>
            <w:div w:id="582955778">
              <w:marLeft w:val="0"/>
              <w:marRight w:val="0"/>
              <w:marTop w:val="0"/>
              <w:marBottom w:val="0"/>
              <w:divBdr>
                <w:top w:val="none" w:sz="0" w:space="0" w:color="auto"/>
                <w:left w:val="none" w:sz="0" w:space="0" w:color="auto"/>
                <w:bottom w:val="none" w:sz="0" w:space="0" w:color="auto"/>
                <w:right w:val="none" w:sz="0" w:space="0" w:color="auto"/>
              </w:divBdr>
            </w:div>
            <w:div w:id="2083797414">
              <w:marLeft w:val="0"/>
              <w:marRight w:val="0"/>
              <w:marTop w:val="0"/>
              <w:marBottom w:val="0"/>
              <w:divBdr>
                <w:top w:val="none" w:sz="0" w:space="0" w:color="auto"/>
                <w:left w:val="none" w:sz="0" w:space="0" w:color="auto"/>
                <w:bottom w:val="none" w:sz="0" w:space="0" w:color="auto"/>
                <w:right w:val="none" w:sz="0" w:space="0" w:color="auto"/>
              </w:divBdr>
            </w:div>
            <w:div w:id="982276635">
              <w:marLeft w:val="0"/>
              <w:marRight w:val="0"/>
              <w:marTop w:val="0"/>
              <w:marBottom w:val="0"/>
              <w:divBdr>
                <w:top w:val="none" w:sz="0" w:space="0" w:color="auto"/>
                <w:left w:val="none" w:sz="0" w:space="0" w:color="auto"/>
                <w:bottom w:val="none" w:sz="0" w:space="0" w:color="auto"/>
                <w:right w:val="none" w:sz="0" w:space="0" w:color="auto"/>
              </w:divBdr>
            </w:div>
            <w:div w:id="1479685818">
              <w:marLeft w:val="0"/>
              <w:marRight w:val="0"/>
              <w:marTop w:val="0"/>
              <w:marBottom w:val="0"/>
              <w:divBdr>
                <w:top w:val="none" w:sz="0" w:space="0" w:color="auto"/>
                <w:left w:val="none" w:sz="0" w:space="0" w:color="auto"/>
                <w:bottom w:val="none" w:sz="0" w:space="0" w:color="auto"/>
                <w:right w:val="none" w:sz="0" w:space="0" w:color="auto"/>
              </w:divBdr>
            </w:div>
            <w:div w:id="312948277">
              <w:marLeft w:val="0"/>
              <w:marRight w:val="0"/>
              <w:marTop w:val="0"/>
              <w:marBottom w:val="0"/>
              <w:divBdr>
                <w:top w:val="none" w:sz="0" w:space="0" w:color="auto"/>
                <w:left w:val="none" w:sz="0" w:space="0" w:color="auto"/>
                <w:bottom w:val="none" w:sz="0" w:space="0" w:color="auto"/>
                <w:right w:val="none" w:sz="0" w:space="0" w:color="auto"/>
              </w:divBdr>
            </w:div>
            <w:div w:id="524292015">
              <w:marLeft w:val="0"/>
              <w:marRight w:val="0"/>
              <w:marTop w:val="0"/>
              <w:marBottom w:val="0"/>
              <w:divBdr>
                <w:top w:val="none" w:sz="0" w:space="0" w:color="auto"/>
                <w:left w:val="none" w:sz="0" w:space="0" w:color="auto"/>
                <w:bottom w:val="none" w:sz="0" w:space="0" w:color="auto"/>
                <w:right w:val="none" w:sz="0" w:space="0" w:color="auto"/>
              </w:divBdr>
            </w:div>
            <w:div w:id="1196888409">
              <w:marLeft w:val="0"/>
              <w:marRight w:val="0"/>
              <w:marTop w:val="0"/>
              <w:marBottom w:val="0"/>
              <w:divBdr>
                <w:top w:val="none" w:sz="0" w:space="0" w:color="auto"/>
                <w:left w:val="none" w:sz="0" w:space="0" w:color="auto"/>
                <w:bottom w:val="none" w:sz="0" w:space="0" w:color="auto"/>
                <w:right w:val="none" w:sz="0" w:space="0" w:color="auto"/>
              </w:divBdr>
            </w:div>
            <w:div w:id="409812378">
              <w:marLeft w:val="0"/>
              <w:marRight w:val="0"/>
              <w:marTop w:val="0"/>
              <w:marBottom w:val="0"/>
              <w:divBdr>
                <w:top w:val="none" w:sz="0" w:space="0" w:color="auto"/>
                <w:left w:val="none" w:sz="0" w:space="0" w:color="auto"/>
                <w:bottom w:val="none" w:sz="0" w:space="0" w:color="auto"/>
                <w:right w:val="none" w:sz="0" w:space="0" w:color="auto"/>
              </w:divBdr>
            </w:div>
            <w:div w:id="1677726678">
              <w:marLeft w:val="0"/>
              <w:marRight w:val="0"/>
              <w:marTop w:val="0"/>
              <w:marBottom w:val="0"/>
              <w:divBdr>
                <w:top w:val="none" w:sz="0" w:space="0" w:color="auto"/>
                <w:left w:val="none" w:sz="0" w:space="0" w:color="auto"/>
                <w:bottom w:val="none" w:sz="0" w:space="0" w:color="auto"/>
                <w:right w:val="none" w:sz="0" w:space="0" w:color="auto"/>
              </w:divBdr>
            </w:div>
          </w:divsChild>
        </w:div>
        <w:div w:id="883181379">
          <w:marLeft w:val="0"/>
          <w:marRight w:val="0"/>
          <w:marTop w:val="0"/>
          <w:marBottom w:val="0"/>
          <w:divBdr>
            <w:top w:val="none" w:sz="0" w:space="0" w:color="auto"/>
            <w:left w:val="none" w:sz="0" w:space="0" w:color="auto"/>
            <w:bottom w:val="none" w:sz="0" w:space="0" w:color="auto"/>
            <w:right w:val="none" w:sz="0" w:space="0" w:color="auto"/>
          </w:divBdr>
          <w:divsChild>
            <w:div w:id="1020856915">
              <w:marLeft w:val="0"/>
              <w:marRight w:val="0"/>
              <w:marTop w:val="0"/>
              <w:marBottom w:val="0"/>
              <w:divBdr>
                <w:top w:val="none" w:sz="0" w:space="0" w:color="auto"/>
                <w:left w:val="none" w:sz="0" w:space="0" w:color="auto"/>
                <w:bottom w:val="none" w:sz="0" w:space="0" w:color="auto"/>
                <w:right w:val="none" w:sz="0" w:space="0" w:color="auto"/>
              </w:divBdr>
            </w:div>
            <w:div w:id="301034408">
              <w:marLeft w:val="0"/>
              <w:marRight w:val="0"/>
              <w:marTop w:val="0"/>
              <w:marBottom w:val="0"/>
              <w:divBdr>
                <w:top w:val="none" w:sz="0" w:space="0" w:color="auto"/>
                <w:left w:val="none" w:sz="0" w:space="0" w:color="auto"/>
                <w:bottom w:val="none" w:sz="0" w:space="0" w:color="auto"/>
                <w:right w:val="none" w:sz="0" w:space="0" w:color="auto"/>
              </w:divBdr>
            </w:div>
            <w:div w:id="1097599293">
              <w:marLeft w:val="0"/>
              <w:marRight w:val="0"/>
              <w:marTop w:val="0"/>
              <w:marBottom w:val="0"/>
              <w:divBdr>
                <w:top w:val="none" w:sz="0" w:space="0" w:color="auto"/>
                <w:left w:val="none" w:sz="0" w:space="0" w:color="auto"/>
                <w:bottom w:val="none" w:sz="0" w:space="0" w:color="auto"/>
                <w:right w:val="none" w:sz="0" w:space="0" w:color="auto"/>
              </w:divBdr>
            </w:div>
            <w:div w:id="1622108362">
              <w:marLeft w:val="0"/>
              <w:marRight w:val="0"/>
              <w:marTop w:val="0"/>
              <w:marBottom w:val="0"/>
              <w:divBdr>
                <w:top w:val="none" w:sz="0" w:space="0" w:color="auto"/>
                <w:left w:val="none" w:sz="0" w:space="0" w:color="auto"/>
                <w:bottom w:val="none" w:sz="0" w:space="0" w:color="auto"/>
                <w:right w:val="none" w:sz="0" w:space="0" w:color="auto"/>
              </w:divBdr>
            </w:div>
          </w:divsChild>
        </w:div>
        <w:div w:id="1745950940">
          <w:marLeft w:val="0"/>
          <w:marRight w:val="0"/>
          <w:marTop w:val="0"/>
          <w:marBottom w:val="0"/>
          <w:divBdr>
            <w:top w:val="none" w:sz="0" w:space="0" w:color="auto"/>
            <w:left w:val="none" w:sz="0" w:space="0" w:color="auto"/>
            <w:bottom w:val="none" w:sz="0" w:space="0" w:color="auto"/>
            <w:right w:val="none" w:sz="0" w:space="0" w:color="auto"/>
          </w:divBdr>
          <w:divsChild>
            <w:div w:id="2056811878">
              <w:marLeft w:val="0"/>
              <w:marRight w:val="0"/>
              <w:marTop w:val="0"/>
              <w:marBottom w:val="0"/>
              <w:divBdr>
                <w:top w:val="none" w:sz="0" w:space="0" w:color="auto"/>
                <w:left w:val="none" w:sz="0" w:space="0" w:color="auto"/>
                <w:bottom w:val="none" w:sz="0" w:space="0" w:color="auto"/>
                <w:right w:val="none" w:sz="0" w:space="0" w:color="auto"/>
              </w:divBdr>
            </w:div>
          </w:divsChild>
        </w:div>
        <w:div w:id="1803692203">
          <w:marLeft w:val="0"/>
          <w:marRight w:val="0"/>
          <w:marTop w:val="0"/>
          <w:marBottom w:val="0"/>
          <w:divBdr>
            <w:top w:val="none" w:sz="0" w:space="0" w:color="auto"/>
            <w:left w:val="none" w:sz="0" w:space="0" w:color="auto"/>
            <w:bottom w:val="none" w:sz="0" w:space="0" w:color="auto"/>
            <w:right w:val="none" w:sz="0" w:space="0" w:color="auto"/>
          </w:divBdr>
        </w:div>
        <w:div w:id="801731770">
          <w:marLeft w:val="0"/>
          <w:marRight w:val="0"/>
          <w:marTop w:val="0"/>
          <w:marBottom w:val="0"/>
          <w:divBdr>
            <w:top w:val="none" w:sz="0" w:space="0" w:color="auto"/>
            <w:left w:val="none" w:sz="0" w:space="0" w:color="auto"/>
            <w:bottom w:val="none" w:sz="0" w:space="0" w:color="auto"/>
            <w:right w:val="none" w:sz="0" w:space="0" w:color="auto"/>
          </w:divBdr>
          <w:divsChild>
            <w:div w:id="742527777">
              <w:marLeft w:val="0"/>
              <w:marRight w:val="0"/>
              <w:marTop w:val="0"/>
              <w:marBottom w:val="0"/>
              <w:divBdr>
                <w:top w:val="none" w:sz="0" w:space="0" w:color="auto"/>
                <w:left w:val="none" w:sz="0" w:space="0" w:color="auto"/>
                <w:bottom w:val="none" w:sz="0" w:space="0" w:color="auto"/>
                <w:right w:val="none" w:sz="0" w:space="0" w:color="auto"/>
              </w:divBdr>
            </w:div>
            <w:div w:id="1603800132">
              <w:marLeft w:val="0"/>
              <w:marRight w:val="0"/>
              <w:marTop w:val="0"/>
              <w:marBottom w:val="0"/>
              <w:divBdr>
                <w:top w:val="none" w:sz="0" w:space="0" w:color="auto"/>
                <w:left w:val="none" w:sz="0" w:space="0" w:color="auto"/>
                <w:bottom w:val="none" w:sz="0" w:space="0" w:color="auto"/>
                <w:right w:val="none" w:sz="0" w:space="0" w:color="auto"/>
              </w:divBdr>
            </w:div>
            <w:div w:id="485366842">
              <w:marLeft w:val="0"/>
              <w:marRight w:val="0"/>
              <w:marTop w:val="0"/>
              <w:marBottom w:val="0"/>
              <w:divBdr>
                <w:top w:val="none" w:sz="0" w:space="0" w:color="auto"/>
                <w:left w:val="none" w:sz="0" w:space="0" w:color="auto"/>
                <w:bottom w:val="none" w:sz="0" w:space="0" w:color="auto"/>
                <w:right w:val="none" w:sz="0" w:space="0" w:color="auto"/>
              </w:divBdr>
            </w:div>
            <w:div w:id="2127238857">
              <w:marLeft w:val="0"/>
              <w:marRight w:val="0"/>
              <w:marTop w:val="0"/>
              <w:marBottom w:val="0"/>
              <w:divBdr>
                <w:top w:val="none" w:sz="0" w:space="0" w:color="auto"/>
                <w:left w:val="none" w:sz="0" w:space="0" w:color="auto"/>
                <w:bottom w:val="none" w:sz="0" w:space="0" w:color="auto"/>
                <w:right w:val="none" w:sz="0" w:space="0" w:color="auto"/>
              </w:divBdr>
            </w:div>
          </w:divsChild>
        </w:div>
        <w:div w:id="1566992209">
          <w:marLeft w:val="0"/>
          <w:marRight w:val="0"/>
          <w:marTop w:val="0"/>
          <w:marBottom w:val="0"/>
          <w:divBdr>
            <w:top w:val="none" w:sz="0" w:space="0" w:color="auto"/>
            <w:left w:val="none" w:sz="0" w:space="0" w:color="auto"/>
            <w:bottom w:val="none" w:sz="0" w:space="0" w:color="auto"/>
            <w:right w:val="none" w:sz="0" w:space="0" w:color="auto"/>
          </w:divBdr>
          <w:divsChild>
            <w:div w:id="941494301">
              <w:marLeft w:val="0"/>
              <w:marRight w:val="0"/>
              <w:marTop w:val="0"/>
              <w:marBottom w:val="0"/>
              <w:divBdr>
                <w:top w:val="none" w:sz="0" w:space="0" w:color="auto"/>
                <w:left w:val="none" w:sz="0" w:space="0" w:color="auto"/>
                <w:bottom w:val="none" w:sz="0" w:space="0" w:color="auto"/>
                <w:right w:val="none" w:sz="0" w:space="0" w:color="auto"/>
              </w:divBdr>
            </w:div>
            <w:div w:id="77004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8800">
      <w:bodyDiv w:val="1"/>
      <w:marLeft w:val="0"/>
      <w:marRight w:val="0"/>
      <w:marTop w:val="0"/>
      <w:marBottom w:val="0"/>
      <w:divBdr>
        <w:top w:val="none" w:sz="0" w:space="0" w:color="auto"/>
        <w:left w:val="none" w:sz="0" w:space="0" w:color="auto"/>
        <w:bottom w:val="none" w:sz="0" w:space="0" w:color="auto"/>
        <w:right w:val="none" w:sz="0" w:space="0" w:color="auto"/>
      </w:divBdr>
    </w:div>
    <w:div w:id="1348294840">
      <w:bodyDiv w:val="1"/>
      <w:marLeft w:val="0"/>
      <w:marRight w:val="0"/>
      <w:marTop w:val="0"/>
      <w:marBottom w:val="0"/>
      <w:divBdr>
        <w:top w:val="none" w:sz="0" w:space="0" w:color="auto"/>
        <w:left w:val="none" w:sz="0" w:space="0" w:color="auto"/>
        <w:bottom w:val="none" w:sz="0" w:space="0" w:color="auto"/>
        <w:right w:val="none" w:sz="0" w:space="0" w:color="auto"/>
      </w:divBdr>
    </w:div>
    <w:div w:id="1495028371">
      <w:bodyDiv w:val="1"/>
      <w:marLeft w:val="0"/>
      <w:marRight w:val="0"/>
      <w:marTop w:val="0"/>
      <w:marBottom w:val="0"/>
      <w:divBdr>
        <w:top w:val="none" w:sz="0" w:space="0" w:color="auto"/>
        <w:left w:val="none" w:sz="0" w:space="0" w:color="auto"/>
        <w:bottom w:val="none" w:sz="0" w:space="0" w:color="auto"/>
        <w:right w:val="none" w:sz="0" w:space="0" w:color="auto"/>
      </w:divBdr>
      <w:divsChild>
        <w:div w:id="1522359740">
          <w:marLeft w:val="0"/>
          <w:marRight w:val="0"/>
          <w:marTop w:val="0"/>
          <w:marBottom w:val="0"/>
          <w:divBdr>
            <w:top w:val="none" w:sz="0" w:space="0" w:color="auto"/>
            <w:left w:val="none" w:sz="0" w:space="0" w:color="auto"/>
            <w:bottom w:val="none" w:sz="0" w:space="0" w:color="auto"/>
            <w:right w:val="none" w:sz="0" w:space="0" w:color="auto"/>
          </w:divBdr>
        </w:div>
      </w:divsChild>
    </w:div>
    <w:div w:id="1574196740">
      <w:bodyDiv w:val="1"/>
      <w:marLeft w:val="0"/>
      <w:marRight w:val="0"/>
      <w:marTop w:val="0"/>
      <w:marBottom w:val="0"/>
      <w:divBdr>
        <w:top w:val="none" w:sz="0" w:space="0" w:color="auto"/>
        <w:left w:val="none" w:sz="0" w:space="0" w:color="auto"/>
        <w:bottom w:val="none" w:sz="0" w:space="0" w:color="auto"/>
        <w:right w:val="none" w:sz="0" w:space="0" w:color="auto"/>
      </w:divBdr>
    </w:div>
    <w:div w:id="1663120297">
      <w:bodyDiv w:val="1"/>
      <w:marLeft w:val="0"/>
      <w:marRight w:val="0"/>
      <w:marTop w:val="0"/>
      <w:marBottom w:val="0"/>
      <w:divBdr>
        <w:top w:val="none" w:sz="0" w:space="0" w:color="auto"/>
        <w:left w:val="none" w:sz="0" w:space="0" w:color="auto"/>
        <w:bottom w:val="none" w:sz="0" w:space="0" w:color="auto"/>
        <w:right w:val="none" w:sz="0" w:space="0" w:color="auto"/>
      </w:divBdr>
    </w:div>
    <w:div w:id="1799646150">
      <w:bodyDiv w:val="1"/>
      <w:marLeft w:val="0"/>
      <w:marRight w:val="0"/>
      <w:marTop w:val="0"/>
      <w:marBottom w:val="0"/>
      <w:divBdr>
        <w:top w:val="none" w:sz="0" w:space="0" w:color="auto"/>
        <w:left w:val="none" w:sz="0" w:space="0" w:color="auto"/>
        <w:bottom w:val="none" w:sz="0" w:space="0" w:color="auto"/>
        <w:right w:val="none" w:sz="0" w:space="0" w:color="auto"/>
      </w:divBdr>
      <w:divsChild>
        <w:div w:id="1362710160">
          <w:marLeft w:val="0"/>
          <w:marRight w:val="0"/>
          <w:marTop w:val="0"/>
          <w:marBottom w:val="0"/>
          <w:divBdr>
            <w:top w:val="none" w:sz="0" w:space="0" w:color="auto"/>
            <w:left w:val="none" w:sz="0" w:space="0" w:color="auto"/>
            <w:bottom w:val="none" w:sz="0" w:space="0" w:color="auto"/>
            <w:right w:val="none" w:sz="0" w:space="0" w:color="auto"/>
          </w:divBdr>
          <w:divsChild>
            <w:div w:id="638655757">
              <w:marLeft w:val="0"/>
              <w:marRight w:val="0"/>
              <w:marTop w:val="0"/>
              <w:marBottom w:val="0"/>
              <w:divBdr>
                <w:top w:val="none" w:sz="0" w:space="0" w:color="auto"/>
                <w:left w:val="none" w:sz="0" w:space="0" w:color="auto"/>
                <w:bottom w:val="none" w:sz="0" w:space="0" w:color="auto"/>
                <w:right w:val="none" w:sz="0" w:space="0" w:color="auto"/>
              </w:divBdr>
            </w:div>
            <w:div w:id="376783448">
              <w:marLeft w:val="0"/>
              <w:marRight w:val="0"/>
              <w:marTop w:val="0"/>
              <w:marBottom w:val="0"/>
              <w:divBdr>
                <w:top w:val="none" w:sz="0" w:space="0" w:color="auto"/>
                <w:left w:val="none" w:sz="0" w:space="0" w:color="auto"/>
                <w:bottom w:val="none" w:sz="0" w:space="0" w:color="auto"/>
                <w:right w:val="none" w:sz="0" w:space="0" w:color="auto"/>
              </w:divBdr>
            </w:div>
          </w:divsChild>
        </w:div>
        <w:div w:id="114299817">
          <w:marLeft w:val="0"/>
          <w:marRight w:val="0"/>
          <w:marTop w:val="0"/>
          <w:marBottom w:val="0"/>
          <w:divBdr>
            <w:top w:val="none" w:sz="0" w:space="0" w:color="auto"/>
            <w:left w:val="none" w:sz="0" w:space="0" w:color="auto"/>
            <w:bottom w:val="none" w:sz="0" w:space="0" w:color="auto"/>
            <w:right w:val="none" w:sz="0" w:space="0" w:color="auto"/>
          </w:divBdr>
        </w:div>
        <w:div w:id="1115636797">
          <w:marLeft w:val="0"/>
          <w:marRight w:val="0"/>
          <w:marTop w:val="0"/>
          <w:marBottom w:val="0"/>
          <w:divBdr>
            <w:top w:val="none" w:sz="0" w:space="0" w:color="auto"/>
            <w:left w:val="none" w:sz="0" w:space="0" w:color="auto"/>
            <w:bottom w:val="none" w:sz="0" w:space="0" w:color="auto"/>
            <w:right w:val="none" w:sz="0" w:space="0" w:color="auto"/>
          </w:divBdr>
          <w:divsChild>
            <w:div w:id="1270546477">
              <w:marLeft w:val="0"/>
              <w:marRight w:val="0"/>
              <w:marTop w:val="0"/>
              <w:marBottom w:val="0"/>
              <w:divBdr>
                <w:top w:val="none" w:sz="0" w:space="0" w:color="auto"/>
                <w:left w:val="none" w:sz="0" w:space="0" w:color="auto"/>
                <w:bottom w:val="none" w:sz="0" w:space="0" w:color="auto"/>
                <w:right w:val="none" w:sz="0" w:space="0" w:color="auto"/>
              </w:divBdr>
            </w:div>
            <w:div w:id="1075081308">
              <w:marLeft w:val="0"/>
              <w:marRight w:val="0"/>
              <w:marTop w:val="0"/>
              <w:marBottom w:val="0"/>
              <w:divBdr>
                <w:top w:val="none" w:sz="0" w:space="0" w:color="auto"/>
                <w:left w:val="none" w:sz="0" w:space="0" w:color="auto"/>
                <w:bottom w:val="none" w:sz="0" w:space="0" w:color="auto"/>
                <w:right w:val="none" w:sz="0" w:space="0" w:color="auto"/>
              </w:divBdr>
            </w:div>
            <w:div w:id="277684614">
              <w:marLeft w:val="0"/>
              <w:marRight w:val="0"/>
              <w:marTop w:val="0"/>
              <w:marBottom w:val="0"/>
              <w:divBdr>
                <w:top w:val="none" w:sz="0" w:space="0" w:color="auto"/>
                <w:left w:val="none" w:sz="0" w:space="0" w:color="auto"/>
                <w:bottom w:val="none" w:sz="0" w:space="0" w:color="auto"/>
                <w:right w:val="none" w:sz="0" w:space="0" w:color="auto"/>
              </w:divBdr>
            </w:div>
            <w:div w:id="545605132">
              <w:marLeft w:val="0"/>
              <w:marRight w:val="0"/>
              <w:marTop w:val="0"/>
              <w:marBottom w:val="0"/>
              <w:divBdr>
                <w:top w:val="none" w:sz="0" w:space="0" w:color="auto"/>
                <w:left w:val="none" w:sz="0" w:space="0" w:color="auto"/>
                <w:bottom w:val="none" w:sz="0" w:space="0" w:color="auto"/>
                <w:right w:val="none" w:sz="0" w:space="0" w:color="auto"/>
              </w:divBdr>
            </w:div>
            <w:div w:id="1696035865">
              <w:marLeft w:val="0"/>
              <w:marRight w:val="0"/>
              <w:marTop w:val="0"/>
              <w:marBottom w:val="0"/>
              <w:divBdr>
                <w:top w:val="none" w:sz="0" w:space="0" w:color="auto"/>
                <w:left w:val="none" w:sz="0" w:space="0" w:color="auto"/>
                <w:bottom w:val="none" w:sz="0" w:space="0" w:color="auto"/>
                <w:right w:val="none" w:sz="0" w:space="0" w:color="auto"/>
              </w:divBdr>
            </w:div>
            <w:div w:id="243492996">
              <w:marLeft w:val="0"/>
              <w:marRight w:val="0"/>
              <w:marTop w:val="0"/>
              <w:marBottom w:val="0"/>
              <w:divBdr>
                <w:top w:val="none" w:sz="0" w:space="0" w:color="auto"/>
                <w:left w:val="none" w:sz="0" w:space="0" w:color="auto"/>
                <w:bottom w:val="none" w:sz="0" w:space="0" w:color="auto"/>
                <w:right w:val="none" w:sz="0" w:space="0" w:color="auto"/>
              </w:divBdr>
            </w:div>
            <w:div w:id="11435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JavaScript/Guide/Expressions_and_Operators" TargetMode="External"/><Relationship Id="rId117" Type="http://schemas.openxmlformats.org/officeDocument/2006/relationships/hyperlink" Target="https://developer.mozilla.org/en-US/docs/Web/JavaScript/Guide/Expressions_and_Operators" TargetMode="External"/><Relationship Id="rId21" Type="http://schemas.openxmlformats.org/officeDocument/2006/relationships/hyperlink" Target="https://developer.mozilla.org/es/docs/Glossary/Hoisting" TargetMode="External"/><Relationship Id="rId42" Type="http://schemas.openxmlformats.org/officeDocument/2006/relationships/hyperlink" Target="https://developer.mozilla.org/en-US/docs/Web/JavaScript/Reference/Operators/Remainder_assignment" TargetMode="External"/><Relationship Id="rId47" Type="http://schemas.openxmlformats.org/officeDocument/2006/relationships/hyperlink" Target="https://developer.mozilla.org/en-US/docs/Web/JavaScript/Reference/Operators/Bitwise_AND_assignment" TargetMode="External"/><Relationship Id="rId63" Type="http://schemas.openxmlformats.org/officeDocument/2006/relationships/hyperlink" Target="https://developer.mozilla.org/en-US/docs/Web/JavaScript/Guide/Working_with_Objects" TargetMode="External"/><Relationship Id="rId68" Type="http://schemas.openxmlformats.org/officeDocument/2006/relationships/hyperlink" Target="https://developer.mozilla.org/en-US/docs/Web/JavaScript/Reference/Statements/var" TargetMode="External"/><Relationship Id="rId84" Type="http://schemas.openxmlformats.org/officeDocument/2006/relationships/hyperlink" Target="https://developer.mozilla.org/en-US/docs/Web/JavaScript/Reference/Functions/Arrow_functions" TargetMode="External"/><Relationship Id="rId89" Type="http://schemas.openxmlformats.org/officeDocument/2006/relationships/hyperlink" Target="https://developer.mozilla.org/en-US/docs/Web/JavaScript/Reference/Operators/Decrement" TargetMode="External"/><Relationship Id="rId112" Type="http://schemas.openxmlformats.org/officeDocument/2006/relationships/hyperlink" Target="https://developer.mozilla.org/en-US/docs/Web/JavaScript/Reference/Operators/Logical_NOT" TargetMode="External"/><Relationship Id="rId133" Type="http://schemas.openxmlformats.org/officeDocument/2006/relationships/hyperlink" Target="https://developer.mozilla.org/en-US/docs/Web/JavaScript/Reference/Operators/Operator_Precedence" TargetMode="External"/><Relationship Id="rId138" Type="http://schemas.openxmlformats.org/officeDocument/2006/relationships/hyperlink" Target="https://developer.mozilla.org/en-US/docs/Web/JavaScript/Guide/Expressions_and_Operators" TargetMode="External"/><Relationship Id="rId16" Type="http://schemas.openxmlformats.org/officeDocument/2006/relationships/hyperlink" Target="https://www.ecma-international.org/ecma-262/6.0/index.html" TargetMode="External"/><Relationship Id="rId107" Type="http://schemas.openxmlformats.org/officeDocument/2006/relationships/hyperlink" Target="https://developer.mozilla.org/en-US/docs/Web/JavaScript/Reference/Operators/Right_shift" TargetMode="External"/><Relationship Id="rId11" Type="http://schemas.openxmlformats.org/officeDocument/2006/relationships/image" Target="media/image6.png"/><Relationship Id="rId32" Type="http://schemas.openxmlformats.org/officeDocument/2006/relationships/hyperlink" Target="https://developer.mozilla.org/en-US/docs/Web/JavaScript/Guide/Expressions_and_Operators" TargetMode="External"/><Relationship Id="rId37" Type="http://schemas.openxmlformats.org/officeDocument/2006/relationships/hyperlink" Target="https://developer.mozilla.org/en-US/docs/Web/JavaScript/Reference/Operators/Assignment" TargetMode="External"/><Relationship Id="rId53" Type="http://schemas.openxmlformats.org/officeDocument/2006/relationships/hyperlink" Target="https://developer.mozilla.org/en-US/docs/Web/JavaScript/Guide/Working_with_Objects" TargetMode="External"/><Relationship Id="rId58" Type="http://schemas.openxmlformats.org/officeDocument/2006/relationships/hyperlink" Target="https://developer.mozilla.org/en-US/docs/Web/JavaScript/Reference/Statements/var" TargetMode="External"/><Relationship Id="rId74" Type="http://schemas.openxmlformats.org/officeDocument/2006/relationships/hyperlink" Target="https://developer.mozilla.org/en-US/docs/Web/JavaScript/Reference/Operators" TargetMode="External"/><Relationship Id="rId79" Type="http://schemas.openxmlformats.org/officeDocument/2006/relationships/hyperlink" Target="https://developer.mozilla.org/en-US/docs/Web/JavaScript/Reference/Operators/Strict_inequality" TargetMode="External"/><Relationship Id="rId102" Type="http://schemas.openxmlformats.org/officeDocument/2006/relationships/hyperlink" Target="https://developer.mozilla.org/en-US/docs/Web/JavaScript/Reference/Global_Objects/BigInt" TargetMode="External"/><Relationship Id="rId123" Type="http://schemas.openxmlformats.org/officeDocument/2006/relationships/hyperlink" Target="https://developer.mozilla.org/en-US/docs/Web/JavaScript/Reference/Operators/delete" TargetMode="External"/><Relationship Id="rId128" Type="http://schemas.openxmlformats.org/officeDocument/2006/relationships/hyperlink" Target="https://developer.mozilla.org/en-US/docs/Web/JavaScript/Reference/Operators/in" TargetMode="External"/><Relationship Id="rId144" Type="http://schemas.openxmlformats.org/officeDocument/2006/relationships/hyperlink" Target="https://developer.mozilla.org/es/docs/Web/JavaScript/Referencia/Sentencias/if...else" TargetMode="External"/><Relationship Id="rId5" Type="http://schemas.openxmlformats.org/officeDocument/2006/relationships/hyperlink" Target="https://platzi.com/blog/que-es-babel/" TargetMode="External"/><Relationship Id="rId90" Type="http://schemas.openxmlformats.org/officeDocument/2006/relationships/hyperlink" Target="https://developer.mozilla.org/en-US/docs/Web/JavaScript/Reference/Operators/Unary_negation" TargetMode="External"/><Relationship Id="rId95" Type="http://schemas.openxmlformats.org/officeDocument/2006/relationships/hyperlink" Target="https://developer.mozilla.org/en-US/docs/Web/JavaScript/Reference/Operators/Bitwise_OR" TargetMode="External"/><Relationship Id="rId22" Type="http://schemas.openxmlformats.org/officeDocument/2006/relationships/hyperlink" Target="https://developer.mozilla.org/en-US/docs/Web/JavaScript/Guide/Functions" TargetMode="External"/><Relationship Id="rId27" Type="http://schemas.openxmlformats.org/officeDocument/2006/relationships/hyperlink" Target="https://developer.mozilla.org/en-US/docs/Web/JavaScript/Guide/Expressions_and_Operators" TargetMode="External"/><Relationship Id="rId43" Type="http://schemas.openxmlformats.org/officeDocument/2006/relationships/hyperlink" Target="https://developer.mozilla.org/en-US/docs/Web/JavaScript/Reference/Operators/Exponentiation_assignment" TargetMode="External"/><Relationship Id="rId48" Type="http://schemas.openxmlformats.org/officeDocument/2006/relationships/hyperlink" Target="https://developer.mozilla.org/en-US/docs/Web/JavaScript/Reference/Operators/Bitwise_XOR_assignment" TargetMode="External"/><Relationship Id="rId64" Type="http://schemas.openxmlformats.org/officeDocument/2006/relationships/hyperlink" Target="https://developer.mozilla.org/en-US/docs/Web/JavaScript/Guide/Working_with_Objects" TargetMode="External"/><Relationship Id="rId69" Type="http://schemas.openxmlformats.org/officeDocument/2006/relationships/hyperlink" Target="https://developer.mozilla.org/en-US/docs/Web/JavaScript/Reference/Strict_mode" TargetMode="External"/><Relationship Id="rId113" Type="http://schemas.openxmlformats.org/officeDocument/2006/relationships/hyperlink" Target="https://developer.mozilla.org/en-US/docs/Web/JavaScript/Reference/Operators/Nullish_coalescing_operator" TargetMode="External"/><Relationship Id="rId118" Type="http://schemas.openxmlformats.org/officeDocument/2006/relationships/hyperlink" Target="https://developer.mozilla.org/en-US/docs/Web/JavaScript/Guide/Expressions_and_Operators" TargetMode="External"/><Relationship Id="rId134" Type="http://schemas.openxmlformats.org/officeDocument/2006/relationships/hyperlink" Target="https://developer.mozilla.org/en-US/docs/Web/JavaScript/Guide/Expressions_and_Operators" TargetMode="External"/><Relationship Id="rId139" Type="http://schemas.openxmlformats.org/officeDocument/2006/relationships/hyperlink" Target="https://developer.mozilla.org/en-US/docs/Web/JavaScript/Reference/Operators/this" TargetMode="External"/><Relationship Id="rId80" Type="http://schemas.openxmlformats.org/officeDocument/2006/relationships/hyperlink" Target="https://developer.mozilla.org/en-US/docs/Web/JavaScript/Reference/Operators" TargetMode="External"/><Relationship Id="rId85" Type="http://schemas.openxmlformats.org/officeDocument/2006/relationships/hyperlink" Target="https://developer.mozilla.org/en-US/docs/Web/JavaScript/Guide/Expressions_and_Operators" TargetMode="Externa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hyperlink" Target="https://developer.mozilla.org/es/docs/Glossary/Hoisting" TargetMode="External"/><Relationship Id="rId25" Type="http://schemas.openxmlformats.org/officeDocument/2006/relationships/hyperlink" Target="https://developer.mozilla.org/en-US/docs/Web/JavaScript/Guide/Expressions_and_Operators" TargetMode="External"/><Relationship Id="rId33" Type="http://schemas.openxmlformats.org/officeDocument/2006/relationships/hyperlink" Target="https://developer.mozilla.org/en-US/docs/Web/JavaScript/Guide/Expressions_and_Operators" TargetMode="External"/><Relationship Id="rId38" Type="http://schemas.openxmlformats.org/officeDocument/2006/relationships/hyperlink" Target="https://developer.mozilla.org/en-US/docs/Web/JavaScript/Reference/Operators/Addition_assignment" TargetMode="External"/><Relationship Id="rId46" Type="http://schemas.openxmlformats.org/officeDocument/2006/relationships/hyperlink" Target="https://developer.mozilla.org/en-US/docs/Web/JavaScript/Reference/Operators/Unsigned_right_shift_assignment" TargetMode="External"/><Relationship Id="rId59" Type="http://schemas.openxmlformats.org/officeDocument/2006/relationships/hyperlink" Target="https://github.com/airbnb/javascript/blob/master/README.md" TargetMode="External"/><Relationship Id="rId67" Type="http://schemas.openxmlformats.org/officeDocument/2006/relationships/hyperlink" Target="https://developer.mozilla.org/en-US/docs/Web/JavaScript/Reference/Statements/let" TargetMode="External"/><Relationship Id="rId103" Type="http://schemas.openxmlformats.org/officeDocument/2006/relationships/hyperlink" Target="https://developer.mozilla.org/en-US/docs/Web/JavaScript/Reference/Global_Objects/BigInt" TargetMode="External"/><Relationship Id="rId108" Type="http://schemas.openxmlformats.org/officeDocument/2006/relationships/hyperlink" Target="https://developer.mozilla.org/en-US/docs/Web/JavaScript/Reference/Operators/Unsigned_right_shift" TargetMode="External"/><Relationship Id="rId116" Type="http://schemas.openxmlformats.org/officeDocument/2006/relationships/hyperlink" Target="https://developer.mozilla.org/en-US/docs/Web/JavaScript/Reference/Global_Objects/undefined" TargetMode="External"/><Relationship Id="rId124" Type="http://schemas.openxmlformats.org/officeDocument/2006/relationships/hyperlink" Target="https://developer.mozilla.org/en-US/docs/Web/JavaScript/Reference/Global_Objects/Array/splice" TargetMode="External"/><Relationship Id="rId129" Type="http://schemas.openxmlformats.org/officeDocument/2006/relationships/hyperlink" Target="https://developer.mozilla.org/en-US/docs/Web/JavaScript/Reference/Operators/instanceof" TargetMode="External"/><Relationship Id="rId137" Type="http://schemas.openxmlformats.org/officeDocument/2006/relationships/hyperlink" Target="https://developer.mozilla.org/en-US/docs/Web/JavaScript/Guide/Expressions_and_Operators" TargetMode="External"/><Relationship Id="rId20" Type="http://schemas.openxmlformats.org/officeDocument/2006/relationships/hyperlink" Target="https://www.w3schools.com/js/js_scope.asp" TargetMode="External"/><Relationship Id="rId41" Type="http://schemas.openxmlformats.org/officeDocument/2006/relationships/hyperlink" Target="https://developer.mozilla.org/en-US/docs/Web/JavaScript/Reference/Operators/Division_assignment" TargetMode="External"/><Relationship Id="rId54" Type="http://schemas.openxmlformats.org/officeDocument/2006/relationships/hyperlink" Target="https://developer.mozilla.org/en-US/docs/Web/JavaScript/Guide/Working_with_Objects" TargetMode="External"/><Relationship Id="rId62" Type="http://schemas.openxmlformats.org/officeDocument/2006/relationships/hyperlink" Target="https://developer.mozilla.org/en-US/docs/Web/JavaScript/Guide/Working_with_Objects" TargetMode="External"/><Relationship Id="rId70" Type="http://schemas.openxmlformats.org/officeDocument/2006/relationships/hyperlink" Target="https://developer.mozilla.org/en-US/docs/Glossary/Global_variable" TargetMode="External"/><Relationship Id="rId75" Type="http://schemas.openxmlformats.org/officeDocument/2006/relationships/hyperlink" Target="https://developer.mozilla.org/en-US/docs/Web/JavaScript/Reference/Operators" TargetMode="External"/><Relationship Id="rId83" Type="http://schemas.openxmlformats.org/officeDocument/2006/relationships/hyperlink" Target="https://developer.mozilla.org/en-US/docs/Web/JavaScript/Reference/Operators" TargetMode="External"/><Relationship Id="rId88" Type="http://schemas.openxmlformats.org/officeDocument/2006/relationships/hyperlink" Target="https://developer.mozilla.org/en-US/docs/Web/JavaScript/Reference/Operators/Increment" TargetMode="External"/><Relationship Id="rId91" Type="http://schemas.openxmlformats.org/officeDocument/2006/relationships/hyperlink" Target="https://developer.mozilla.org/en-US/docs/Web/JavaScript/Reference/Operators/Unary_plus" TargetMode="External"/><Relationship Id="rId96" Type="http://schemas.openxmlformats.org/officeDocument/2006/relationships/hyperlink" Target="https://developer.mozilla.org/en-US/docs/Web/JavaScript/Reference/Operators/Bitwise_XOR" TargetMode="External"/><Relationship Id="rId111" Type="http://schemas.openxmlformats.org/officeDocument/2006/relationships/hyperlink" Target="https://developer.mozilla.org/en-US/docs/Web/JavaScript/Reference/Operators/Logical_OR" TargetMode="External"/><Relationship Id="rId132" Type="http://schemas.openxmlformats.org/officeDocument/2006/relationships/hyperlink" Target="https://developer.mozilla.org/en-US/docs/Web/JavaScript/Guide/Expressions_and_Operators" TargetMode="External"/><Relationship Id="rId140" Type="http://schemas.openxmlformats.org/officeDocument/2006/relationships/hyperlink" Target="https://developer.mozilla.org/en-US/docs/Web/JavaScript/Guide/Expressions_and_Operators" TargetMode="External"/><Relationship Id="rId145" Type="http://schemas.openxmlformats.org/officeDocument/2006/relationships/hyperlink" Target="https://developer.mozilla.org/es/docs/Web/JavaScript/Reference/Operators/Conditional_Operator"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developer.mozilla.org/es/docs/Glossary/Hoisting" TargetMode="External"/><Relationship Id="rId23" Type="http://schemas.openxmlformats.org/officeDocument/2006/relationships/hyperlink" Target="https://developer.mozilla.org/en-US/docs/Web/JavaScript/Guide/Numbers_and_dates" TargetMode="External"/><Relationship Id="rId28" Type="http://schemas.openxmlformats.org/officeDocument/2006/relationships/hyperlink" Target="https://developer.mozilla.org/en-US/docs/Web/JavaScript/Guide/Expressions_and_Operators" TargetMode="External"/><Relationship Id="rId36" Type="http://schemas.openxmlformats.org/officeDocument/2006/relationships/hyperlink" Target="https://developer.mozilla.org/en-US/docs/Web/JavaScript/Guide/Expressions_and_Operators" TargetMode="External"/><Relationship Id="rId49" Type="http://schemas.openxmlformats.org/officeDocument/2006/relationships/hyperlink" Target="https://developer.mozilla.org/en-US/docs/Web/JavaScript/Reference/Operators/Bitwise_OR_assignment" TargetMode="External"/><Relationship Id="rId57" Type="http://schemas.openxmlformats.org/officeDocument/2006/relationships/hyperlink" Target="https://developer.mozilla.org/en-US/docs/Web/JavaScript/Reference/Statements/let" TargetMode="External"/><Relationship Id="rId106" Type="http://schemas.openxmlformats.org/officeDocument/2006/relationships/hyperlink" Target="https://developer.mozilla.org/en-US/docs/Web/JavaScript/Reference/Operators/Left_shift" TargetMode="External"/><Relationship Id="rId114" Type="http://schemas.openxmlformats.org/officeDocument/2006/relationships/hyperlink" Target="https://developer.mozilla.org/en-US/docs/Glossary/Nullish" TargetMode="External"/><Relationship Id="rId119" Type="http://schemas.openxmlformats.org/officeDocument/2006/relationships/hyperlink" Target="https://developer.mozilla.org/en-US/docs/Web/JavaScript/Reference/Operators/Conditional_Operator" TargetMode="External"/><Relationship Id="rId127" Type="http://schemas.openxmlformats.org/officeDocument/2006/relationships/hyperlink" Target="https://developer.mozilla.org/en-US/docs/Web/JavaScript/Guide/Expressions_and_Operators" TargetMode="External"/><Relationship Id="rId10" Type="http://schemas.openxmlformats.org/officeDocument/2006/relationships/image" Target="media/image5.png"/><Relationship Id="rId31" Type="http://schemas.openxmlformats.org/officeDocument/2006/relationships/hyperlink" Target="https://developer.mozilla.org/en-US/docs/Web/JavaScript/Guide/Expressions_and_Operators" TargetMode="External"/><Relationship Id="rId44" Type="http://schemas.openxmlformats.org/officeDocument/2006/relationships/hyperlink" Target="https://developer.mozilla.org/en-US/docs/Web/JavaScript/Reference/Operators/Left_shift_assignment" TargetMode="External"/><Relationship Id="rId52" Type="http://schemas.openxmlformats.org/officeDocument/2006/relationships/hyperlink" Target="https://developer.mozilla.org/en-US/docs/Web/JavaScript/Reference/Operators/Logical_nullish_assignment" TargetMode="External"/><Relationship Id="rId60" Type="http://schemas.openxmlformats.org/officeDocument/2006/relationships/hyperlink" Target="https://en.wikipedia.org/wiki/Operator_associativity" TargetMode="External"/><Relationship Id="rId65" Type="http://schemas.openxmlformats.org/officeDocument/2006/relationships/hyperlink" Target="https://github.com/airbnb/javascript/blob/master/README.md" TargetMode="External"/><Relationship Id="rId73" Type="http://schemas.openxmlformats.org/officeDocument/2006/relationships/hyperlink" Target="https://developer.mozilla.org/en-US/docs/Web/JavaScript/Guide/Working_with_Objects" TargetMode="External"/><Relationship Id="rId78" Type="http://schemas.openxmlformats.org/officeDocument/2006/relationships/hyperlink" Target="https://developer.mozilla.org/en-US/docs/Web/JavaScript/Equality_comparisons_and_sameness" TargetMode="External"/><Relationship Id="rId81" Type="http://schemas.openxmlformats.org/officeDocument/2006/relationships/hyperlink" Target="https://developer.mozilla.org/en-US/docs/Web/JavaScript/Reference/Operators" TargetMode="External"/><Relationship Id="rId86" Type="http://schemas.openxmlformats.org/officeDocument/2006/relationships/hyperlink" Target="https://developer.mozilla.org/en-US/docs/Web/JavaScript/Reference/Global_Objects/Infinity" TargetMode="External"/><Relationship Id="rId94" Type="http://schemas.openxmlformats.org/officeDocument/2006/relationships/hyperlink" Target="https://developer.mozilla.org/en-US/docs/Web/JavaScript/Reference/Operators/Bitwise_AND" TargetMode="External"/><Relationship Id="rId99" Type="http://schemas.openxmlformats.org/officeDocument/2006/relationships/hyperlink" Target="https://developer.mozilla.org/en-US/docs/Web/JavaScript/Reference/Operators/Right_shift" TargetMode="External"/><Relationship Id="rId101" Type="http://schemas.openxmlformats.org/officeDocument/2006/relationships/hyperlink" Target="https://developer.mozilla.org/en-US/docs/Web/JavaScript/Reference/Global_Objects/Number" TargetMode="External"/><Relationship Id="rId122" Type="http://schemas.openxmlformats.org/officeDocument/2006/relationships/hyperlink" Target="https://developer.mozilla.org/en-US/docs/Web/JavaScript/Guide/Expressions_and_Operators" TargetMode="External"/><Relationship Id="rId130" Type="http://schemas.openxmlformats.org/officeDocument/2006/relationships/hyperlink" Target="https://developer.mozilla.org/en-US/docs/Web/JavaScript/Reference/Global_Objects/Date" TargetMode="External"/><Relationship Id="rId135" Type="http://schemas.openxmlformats.org/officeDocument/2006/relationships/hyperlink" Target="https://developer.mozilla.org/en-US/docs/Web/JavaScript/Guide/Expressions_and_Operators" TargetMode="External"/><Relationship Id="rId143" Type="http://schemas.openxmlformats.org/officeDocument/2006/relationships/hyperlink" Target="https://developer.mozilla.org/en-US/docs/Web/JavaScript/Reference/Classes" TargetMode="External"/><Relationship Id="rId14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developer.mozilla.org/es/docs/Glossary/Hoisting" TargetMode="External"/><Relationship Id="rId39" Type="http://schemas.openxmlformats.org/officeDocument/2006/relationships/hyperlink" Target="https://developer.mozilla.org/en-US/docs/Web/JavaScript/Reference/Operators/Subtraction_assignment" TargetMode="External"/><Relationship Id="rId109" Type="http://schemas.openxmlformats.org/officeDocument/2006/relationships/hyperlink" Target="https://developer.mozilla.org/en-US/docs/Web/JavaScript/Guide/Expressions_and_Operators" TargetMode="External"/><Relationship Id="rId34" Type="http://schemas.openxmlformats.org/officeDocument/2006/relationships/hyperlink" Target="https://developer.mozilla.org/en-US/docs/Web/JavaScript/Guide/Expressions_and_Operators" TargetMode="External"/><Relationship Id="rId50" Type="http://schemas.openxmlformats.org/officeDocument/2006/relationships/hyperlink" Target="https://developer.mozilla.org/en-US/docs/Web/JavaScript/Reference/Operators/Logical_AND_assignment" TargetMode="External"/><Relationship Id="rId55" Type="http://schemas.openxmlformats.org/officeDocument/2006/relationships/hyperlink" Target="https://developer.mozilla.org/en-US/docs/Web/JavaScript/Reference/Operators/Destructuring_assignment" TargetMode="External"/><Relationship Id="rId76" Type="http://schemas.openxmlformats.org/officeDocument/2006/relationships/hyperlink" Target="https://developer.mozilla.org/en-US/docs/Web/JavaScript/Reference/Operators" TargetMode="External"/><Relationship Id="rId97" Type="http://schemas.openxmlformats.org/officeDocument/2006/relationships/hyperlink" Target="https://developer.mozilla.org/en-US/docs/Web/JavaScript/Reference/Operators/Bitwise_NOT" TargetMode="External"/><Relationship Id="rId104" Type="http://schemas.openxmlformats.org/officeDocument/2006/relationships/hyperlink" Target="https://developer.mozilla.org/en-US/docs/Web/JavaScript/Reference/Global_Objects/BigInt" TargetMode="External"/><Relationship Id="rId120" Type="http://schemas.openxmlformats.org/officeDocument/2006/relationships/hyperlink" Target="https://developer.mozilla.org/en-US/docs/Web/JavaScript/Guide/Expressions_and_Operators" TargetMode="External"/><Relationship Id="rId125" Type="http://schemas.openxmlformats.org/officeDocument/2006/relationships/hyperlink" Target="https://developer.mozilla.org/en-US/docs/Web/JavaScript/Reference/Operators/typeof" TargetMode="External"/><Relationship Id="rId141" Type="http://schemas.openxmlformats.org/officeDocument/2006/relationships/hyperlink" Target="https://developer.mozilla.org/en-US/docs/Web/JavaScript/Reference/Operators/new" TargetMode="External"/><Relationship Id="rId146" Type="http://schemas.openxmlformats.org/officeDocument/2006/relationships/hyperlink" Target="https://developer.mozilla.org/es/docs/Web/JavaScript/Reference/Operators/Conditional_Operator" TargetMode="External"/><Relationship Id="rId7" Type="http://schemas.openxmlformats.org/officeDocument/2006/relationships/image" Target="media/image2.png"/><Relationship Id="rId71" Type="http://schemas.openxmlformats.org/officeDocument/2006/relationships/hyperlink" Target="https://developer.mozilla.org/en-US/docs/Glossary/Sloppy_mode" TargetMode="External"/><Relationship Id="rId92" Type="http://schemas.openxmlformats.org/officeDocument/2006/relationships/hyperlink" Target="https://developer.mozilla.org/en-US/docs/Web/JavaScript/Reference/Operators/Exponentiation" TargetMode="External"/><Relationship Id="rId2" Type="http://schemas.openxmlformats.org/officeDocument/2006/relationships/styles" Target="styles.xml"/><Relationship Id="rId29" Type="http://schemas.openxmlformats.org/officeDocument/2006/relationships/hyperlink" Target="https://developer.mozilla.org/en-US/docs/Web/JavaScript/Guide/Expressions_and_Operators" TargetMode="External"/><Relationship Id="rId24" Type="http://schemas.openxmlformats.org/officeDocument/2006/relationships/hyperlink" Target="https://developer.mozilla.org/en-US/docs/Web/JavaScript/Reference/Operators" TargetMode="External"/><Relationship Id="rId40" Type="http://schemas.openxmlformats.org/officeDocument/2006/relationships/hyperlink" Target="https://developer.mozilla.org/en-US/docs/Web/JavaScript/Reference/Operators/Multiplication_assignment" TargetMode="External"/><Relationship Id="rId45" Type="http://schemas.openxmlformats.org/officeDocument/2006/relationships/hyperlink" Target="https://developer.mozilla.org/en-US/docs/Web/JavaScript/Reference/Operators/Right_shift_assignment" TargetMode="External"/><Relationship Id="rId66" Type="http://schemas.openxmlformats.org/officeDocument/2006/relationships/hyperlink" Target="https://developer.mozilla.org/en-US/docs/Web/JavaScript/Reference/Statements/const" TargetMode="External"/><Relationship Id="rId87" Type="http://schemas.openxmlformats.org/officeDocument/2006/relationships/hyperlink" Target="https://developer.mozilla.org/en-US/docs/Web/JavaScript/Reference/Operators/Remainder" TargetMode="External"/><Relationship Id="rId110" Type="http://schemas.openxmlformats.org/officeDocument/2006/relationships/hyperlink" Target="https://developer.mozilla.org/en-US/docs/Web/JavaScript/Reference/Operators/Logical_AND" TargetMode="External"/><Relationship Id="rId115" Type="http://schemas.openxmlformats.org/officeDocument/2006/relationships/hyperlink" Target="https://developer.mozilla.org/en-US/docs/Web/JavaScript/Reference/Global_Objects/null" TargetMode="External"/><Relationship Id="rId131" Type="http://schemas.openxmlformats.org/officeDocument/2006/relationships/hyperlink" Target="https://developer.mozilla.org/en-US/docs/Web/JavaScript/Reference/Global_Objects/Array" TargetMode="External"/><Relationship Id="rId136" Type="http://schemas.openxmlformats.org/officeDocument/2006/relationships/hyperlink" Target="https://developer.mozilla.org/en-US/docs/Web/JavaScript/Guide/Expressions_and_Operators" TargetMode="External"/><Relationship Id="rId61" Type="http://schemas.openxmlformats.org/officeDocument/2006/relationships/hyperlink" Target="https://en.wikipedia.org/wiki/Operator_associativity" TargetMode="External"/><Relationship Id="rId82" Type="http://schemas.openxmlformats.org/officeDocument/2006/relationships/hyperlink" Target="https://developer.mozilla.org/en-US/docs/Web/JavaScript/Reference/Operators" TargetMode="External"/><Relationship Id="rId19" Type="http://schemas.openxmlformats.org/officeDocument/2006/relationships/hyperlink" Target="https://developer.mozilla.org/es/docs/Glossary/Hoisting" TargetMode="External"/><Relationship Id="rId14" Type="http://schemas.openxmlformats.org/officeDocument/2006/relationships/image" Target="media/image9.png"/><Relationship Id="rId30" Type="http://schemas.openxmlformats.org/officeDocument/2006/relationships/hyperlink" Target="https://developer.mozilla.org/en-US/docs/Web/JavaScript/Guide/Expressions_and_Operators" TargetMode="External"/><Relationship Id="rId35" Type="http://schemas.openxmlformats.org/officeDocument/2006/relationships/hyperlink" Target="https://developer.mozilla.org/en-US/docs/Web/JavaScript/Guide/Expressions_and_Operators" TargetMode="External"/><Relationship Id="rId56" Type="http://schemas.openxmlformats.org/officeDocument/2006/relationships/hyperlink" Target="https://developer.mozilla.org/en-US/docs/Web/JavaScript/Reference/Statements/const" TargetMode="External"/><Relationship Id="rId77" Type="http://schemas.openxmlformats.org/officeDocument/2006/relationships/hyperlink" Target="https://developer.mozilla.org/en-US/docs/Web/JavaScript/Reference/Global_Objects/Object/is" TargetMode="External"/><Relationship Id="rId100" Type="http://schemas.openxmlformats.org/officeDocument/2006/relationships/hyperlink" Target="https://developer.mozilla.org/en-US/docs/Web/JavaScript/Reference/Operators/Unsigned_right_shift" TargetMode="External"/><Relationship Id="rId105" Type="http://schemas.openxmlformats.org/officeDocument/2006/relationships/hyperlink" Target="https://developer.mozilla.org/en-US/docs/Web/JavaScript/Reference/Global_Objects/Number" TargetMode="External"/><Relationship Id="rId126" Type="http://schemas.openxmlformats.org/officeDocument/2006/relationships/hyperlink" Target="https://developer.mozilla.org/en-US/docs/Web/JavaScript/Reference/Operators/void" TargetMode="External"/><Relationship Id="rId147"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hyperlink" Target="https://developer.mozilla.org/en-US/docs/Web/JavaScript/Reference/Operators/Logical_OR_assignment" TargetMode="External"/><Relationship Id="rId72" Type="http://schemas.openxmlformats.org/officeDocument/2006/relationships/hyperlink" Target="https://developer.mozilla.org/en-US/docs/Web/JavaScript/Guide/Expressions_and_Operators" TargetMode="External"/><Relationship Id="rId93" Type="http://schemas.openxmlformats.org/officeDocument/2006/relationships/hyperlink" Target="https://developer.mozilla.org/en-US/docs/Web/JavaScript/Guide/Expressions_and_Operators" TargetMode="External"/><Relationship Id="rId98" Type="http://schemas.openxmlformats.org/officeDocument/2006/relationships/hyperlink" Target="https://developer.mozilla.org/en-US/docs/Web/JavaScript/Reference/Operators/Left_shift" TargetMode="External"/><Relationship Id="rId121" Type="http://schemas.openxmlformats.org/officeDocument/2006/relationships/hyperlink" Target="https://developer.mozilla.org/en-US/docs/Web/JavaScript/Reference/Operators/Comma_Operator" TargetMode="External"/><Relationship Id="rId142" Type="http://schemas.openxmlformats.org/officeDocument/2006/relationships/hyperlink" Target="https://developer.mozilla.org/en-US/docs/Web/JavaScript/Reference/Operators/sup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1525</TotalTime>
  <Pages>1</Pages>
  <Words>9532</Words>
  <Characters>52431</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11</cp:revision>
  <dcterms:created xsi:type="dcterms:W3CDTF">2022-05-23T22:49:00Z</dcterms:created>
  <dcterms:modified xsi:type="dcterms:W3CDTF">2022-05-29T01:18:00Z</dcterms:modified>
</cp:coreProperties>
</file>